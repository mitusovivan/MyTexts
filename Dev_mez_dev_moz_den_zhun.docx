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283" w:rsidRPr="00575283" w:rsidRDefault="00575283" w:rsidP="0057528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мез, Пимбазен!</w:t>
      </w:r>
      <w:r w:rsidR="006345ED">
        <w:rPr>
          <w:rFonts w:ascii="Truetypewriter PolyglOTT" w:hAnsi="Truetypewriter PolyglOTT" w:cs="Truetypewriter PolyglOTT"/>
          <w:b/>
          <w:sz w:val="36"/>
          <w:szCs w:val="36"/>
        </w:rPr>
        <w:t xml:space="preserve"> Акт 1.</w:t>
      </w:r>
    </w:p>
    <w:p w:rsidR="00525657" w:rsidRDefault="00057279" w:rsidP="00057279">
      <w:pPr>
        <w:jc w:val="both"/>
        <w:rPr>
          <w:rFonts w:ascii="Truetypewriter PolyglOTT" w:hAnsi="Truetypewriter PolyglOTT" w:cs="Truetypewriter PolyglOTT"/>
          <w:sz w:val="36"/>
          <w:szCs w:val="36"/>
        </w:rPr>
      </w:pPr>
      <w:r w:rsidRPr="00057279">
        <w:rPr>
          <w:rFonts w:ascii="Truetypewriter PolyglOTT" w:hAnsi="Truetypewriter PolyglOTT" w:cs="Truetypewriter PolyglOTT"/>
          <w:sz w:val="36"/>
          <w:szCs w:val="36"/>
        </w:rPr>
        <w:t xml:space="preserve">Главнокомандующему </w:t>
      </w:r>
      <w:r>
        <w:rPr>
          <w:rFonts w:ascii="Truetypewriter PolyglOTT" w:hAnsi="Truetypewriter PolyglOTT" w:cs="Truetypewriter PolyglOTT"/>
          <w:sz w:val="36"/>
          <w:szCs w:val="36"/>
        </w:rPr>
        <w:t xml:space="preserve">Федеральных войск </w:t>
      </w:r>
      <w:r w:rsidR="00AB61E6">
        <w:rPr>
          <w:rFonts w:ascii="Truetypewriter PolyglOTT" w:hAnsi="Truetypewriter PolyglOTT" w:cs="Truetypewriter PolyglOTT"/>
          <w:sz w:val="36"/>
          <w:szCs w:val="36"/>
        </w:rPr>
        <w:t>Норсту Каале</w:t>
      </w:r>
      <w:r w:rsidR="0086057A">
        <w:rPr>
          <w:rFonts w:ascii="Truetypewriter PolyglOTT" w:hAnsi="Truetypewriter PolyglOTT" w:cs="Truetypewriter PolyglOTT"/>
          <w:sz w:val="36"/>
          <w:szCs w:val="36"/>
        </w:rPr>
        <w:t xml:space="preserve"> </w:t>
      </w:r>
      <w:r w:rsidR="00D9155D">
        <w:rPr>
          <w:rFonts w:ascii="Truetypewriter PolyglOTT" w:hAnsi="Truetypewriter PolyglOTT" w:cs="Truetypewriter PolyglOTT"/>
          <w:sz w:val="36"/>
          <w:szCs w:val="36"/>
        </w:rPr>
        <w:t>13'</w:t>
      </w:r>
      <w:r w:rsidR="000514DD" w:rsidRPr="000514DD">
        <w:rPr>
          <w:rFonts w:ascii="Truetypewriter PolyglOTT" w:hAnsi="Truetypewriter PolyglOTT" w:cs="Truetypewriter PolyglOTT"/>
          <w:sz w:val="36"/>
          <w:szCs w:val="36"/>
        </w:rPr>
        <w:t>4</w:t>
      </w:r>
      <w:r w:rsidR="006345ED">
        <w:rPr>
          <w:rFonts w:ascii="Truetypewriter PolyglOTT" w:hAnsi="Truetypewriter PolyglOTT" w:cs="Truetypewriter PolyglOTT"/>
          <w:sz w:val="36"/>
          <w:szCs w:val="36"/>
        </w:rPr>
        <w:t>0''01 град. 60</w:t>
      </w:r>
      <w:r w:rsidR="00D9155D">
        <w:rPr>
          <w:rFonts w:ascii="Truetypewriter PolyglOTT" w:hAnsi="Truetypewriter PolyglOTT" w:cs="Truetypewriter PolyglOTT"/>
          <w:sz w:val="36"/>
          <w:szCs w:val="36"/>
        </w:rPr>
        <w:t xml:space="preserve">00 об. </w:t>
      </w:r>
      <w:r w:rsidR="00D9155D">
        <w:rPr>
          <w:rFonts w:ascii="Truetypewriter PolyglOTT" w:hAnsi="Truetypewriter PolyglOTT" w:cs="Truetypewriter PolyglOTT"/>
          <w:sz w:val="36"/>
          <w:szCs w:val="36"/>
          <w:lang w:val="en-US"/>
        </w:rPr>
        <w:t>KBI</w:t>
      </w:r>
      <w:r w:rsidR="00D9155D"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057279" w:rsidRDefault="00057279"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Сегодня в 13</w:t>
      </w:r>
      <w:r w:rsidR="00D9155D" w:rsidRPr="00D9155D">
        <w:rPr>
          <w:rFonts w:ascii="Truetypewriter PolyglOTT" w:hAnsi="Truetypewriter PolyglOTT" w:cs="Truetypewriter PolyglOTT"/>
          <w:sz w:val="36"/>
          <w:szCs w:val="36"/>
        </w:rPr>
        <w:t>’</w:t>
      </w:r>
      <w:r w:rsidR="000514DD" w:rsidRPr="000514DD">
        <w:rPr>
          <w:rFonts w:ascii="Truetypewriter PolyglOTT" w:hAnsi="Truetypewriter PolyglOTT" w:cs="Truetypewriter PolyglOTT"/>
          <w:sz w:val="36"/>
          <w:szCs w:val="36"/>
        </w:rPr>
        <w:t>00</w:t>
      </w:r>
      <w:r w:rsidR="00D9155D" w:rsidRPr="00D9155D">
        <w:rPr>
          <w:rFonts w:ascii="Truetypewriter PolyglOTT" w:hAnsi="Truetypewriter PolyglOTT" w:cs="Truetypewriter PolyglOTT"/>
          <w:sz w:val="36"/>
          <w:szCs w:val="36"/>
        </w:rPr>
        <w:t>’’00</w:t>
      </w:r>
      <w:r>
        <w:rPr>
          <w:rFonts w:ascii="Truetypewriter PolyglOTT" w:hAnsi="Truetypewriter PolyglOTT" w:cs="Truetypewriter PolyglOTT"/>
          <w:sz w:val="36"/>
          <w:szCs w:val="36"/>
        </w:rPr>
        <w:t xml:space="preserve"> градусов по движению планеты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относительно материнской звезды </w:t>
      </w:r>
      <w:r>
        <w:rPr>
          <w:rFonts w:ascii="Truetypewriter PolyglOTT" w:hAnsi="Truetypewriter PolyglOTT" w:cs="Truetypewriter PolyglOTT"/>
          <w:sz w:val="36"/>
          <w:szCs w:val="36"/>
          <w:lang w:val="en-US"/>
        </w:rPr>
        <w:t>A</w:t>
      </w:r>
      <w:r w:rsidR="00D9155D">
        <w:rPr>
          <w:rFonts w:ascii="Truetypewriter PolyglOTT" w:hAnsi="Truetypewriter PolyglOTT" w:cs="Truetypewriter PolyglOTT"/>
          <w:sz w:val="36"/>
          <w:szCs w:val="36"/>
        </w:rPr>
        <w:t>-</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 xml:space="preserve">. Сепаратистские войска области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Pr>
          <w:rFonts w:ascii="Truetypewriter PolyglOTT" w:hAnsi="Truetypewriter PolyglOTT" w:cs="Truetypewriter PolyglOTT"/>
          <w:sz w:val="36"/>
          <w:szCs w:val="36"/>
          <w:lang w:val="en-US"/>
        </w:rPr>
        <w:t>S</w:t>
      </w:r>
      <w:r>
        <w:rPr>
          <w:rFonts w:ascii="Truetypewriter PolyglOTT" w:hAnsi="Truetypewriter PolyglOTT" w:cs="Truetypewriter PolyglOTT"/>
          <w:sz w:val="36"/>
          <w:szCs w:val="36"/>
        </w:rPr>
        <w:t xml:space="preserve">-03 </w:t>
      </w:r>
      <w:r w:rsidR="00D9155D">
        <w:rPr>
          <w:rFonts w:ascii="Truetypewriter PolyglOTT" w:hAnsi="Truetypewriter PolyglOTT" w:cs="Truetypewriter PolyglOTT"/>
          <w:sz w:val="36"/>
          <w:szCs w:val="36"/>
        </w:rPr>
        <w:t xml:space="preserve">звёздной системы </w:t>
      </w:r>
      <w:r w:rsidR="00D9155D">
        <w:rPr>
          <w:rFonts w:ascii="Truetypewriter PolyglOTT" w:hAnsi="Truetypewriter PolyglOTT" w:cs="Truetypewriter PolyglOTT"/>
          <w:sz w:val="36"/>
          <w:szCs w:val="36"/>
          <w:lang w:val="en-US"/>
        </w:rPr>
        <w:t>M</w:t>
      </w:r>
      <w:r w:rsidR="00D9155D" w:rsidRPr="00D9155D">
        <w:rPr>
          <w:rFonts w:ascii="Truetypewriter PolyglOTT" w:hAnsi="Truetypewriter PolyglOTT" w:cs="Truetypewriter PolyglOTT"/>
          <w:sz w:val="36"/>
          <w:szCs w:val="36"/>
        </w:rPr>
        <w:t>-1000</w:t>
      </w:r>
      <w:r w:rsidR="00D9155D">
        <w:rPr>
          <w:rFonts w:ascii="Truetypewriter PolyglOTT" w:hAnsi="Truetypewriter PolyglOTT" w:cs="Truetypewriter PolyglOTT"/>
          <w:sz w:val="36"/>
          <w:szCs w:val="36"/>
        </w:rPr>
        <w:t>, галактики путь молока.</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Планета обитаема и населена некой менее развитой, но более агрессивной расой (население </w:t>
      </w:r>
      <w:r w:rsidRPr="00D9155D">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7.5 </w:t>
      </w:r>
      <w:r w:rsidR="00D67BC8">
        <w:rPr>
          <w:rFonts w:ascii="Truetypewriter PolyglOTT" w:hAnsi="Truetypewriter PolyglOTT" w:cs="Truetypewriter PolyglOTT"/>
          <w:sz w:val="36"/>
          <w:szCs w:val="36"/>
        </w:rPr>
        <w:t>млрд.</w:t>
      </w:r>
      <w:r>
        <w:rPr>
          <w:rFonts w:ascii="Truetypewriter PolyglOTT" w:hAnsi="Truetypewriter PolyglOTT" w:cs="Truetypewriter PolyglOTT"/>
          <w:sz w:val="36"/>
          <w:szCs w:val="36"/>
        </w:rPr>
        <w:t xml:space="preserve"> разумных особей). Сепаратисты ушли в тень и установили силовые поля. </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Предлагаю взять планету штурмом, уничтожить сепаратистов, подчинить так называемых «Землян».</w:t>
      </w: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w:t>
      </w:r>
      <w:r w:rsidR="00125FAF">
        <w:rPr>
          <w:rFonts w:ascii="Truetypewriter PolyglOTT" w:hAnsi="Truetypewriter PolyglOTT" w:cs="Truetypewriter PolyglOTT"/>
          <w:sz w:val="36"/>
          <w:szCs w:val="36"/>
        </w:rPr>
        <w:t>-полковник</w:t>
      </w:r>
      <w:r>
        <w:rPr>
          <w:rFonts w:ascii="Truetypewriter PolyglOTT" w:hAnsi="Truetypewriter PolyglOTT" w:cs="Truetypewriter PolyglOTT"/>
          <w:sz w:val="36"/>
          <w:szCs w:val="36"/>
        </w:rPr>
        <w:t xml:space="preserve"> сектора «Восток-15» </w:t>
      </w:r>
      <w:r w:rsidR="0086057A">
        <w:rPr>
          <w:rFonts w:ascii="Truetypewriter PolyglOTT" w:hAnsi="Truetypewriter PolyglOTT" w:cs="Truetypewriter PolyglOTT"/>
          <w:sz w:val="36"/>
          <w:szCs w:val="36"/>
        </w:rPr>
        <w:t xml:space="preserve">Трен Косдацу </w:t>
      </w:r>
    </w:p>
    <w:p w:rsidR="00D9155D" w:rsidRDefault="00D9155D" w:rsidP="00057279">
      <w:pPr>
        <w:jc w:val="both"/>
        <w:rPr>
          <w:rFonts w:ascii="Truetypewriter PolyglOTT" w:hAnsi="Truetypewriter PolyglOTT" w:cs="Truetypewriter PolyglOTT"/>
          <w:sz w:val="36"/>
          <w:szCs w:val="36"/>
        </w:rPr>
      </w:pPr>
    </w:p>
    <w:p w:rsidR="00D9155D"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Генералу</w:t>
      </w:r>
      <w:r w:rsidR="00125FAF">
        <w:rPr>
          <w:rFonts w:ascii="Truetypewriter PolyglOTT" w:hAnsi="Truetypewriter PolyglOTT" w:cs="Truetypewriter PolyglOTT"/>
          <w:sz w:val="36"/>
          <w:szCs w:val="36"/>
        </w:rPr>
        <w:t xml:space="preserve">-полковнику </w:t>
      </w:r>
      <w:r>
        <w:rPr>
          <w:rFonts w:ascii="Truetypewriter PolyglOTT" w:hAnsi="Truetypewriter PolyglOTT" w:cs="Truetypewriter PolyglOTT"/>
          <w:sz w:val="36"/>
          <w:szCs w:val="36"/>
        </w:rPr>
        <w:t xml:space="preserve">сектора «Восток-15» </w:t>
      </w:r>
      <w:r w:rsidR="0086057A">
        <w:rPr>
          <w:rFonts w:ascii="Truetypewriter PolyglOTT" w:hAnsi="Truetypewriter PolyglOTT" w:cs="Truetypewriter PolyglOTT"/>
          <w:sz w:val="36"/>
          <w:szCs w:val="36"/>
        </w:rPr>
        <w:t xml:space="preserve">Трену Косдацу </w:t>
      </w:r>
      <w:r w:rsidR="00C61DA1">
        <w:rPr>
          <w:rFonts w:ascii="Truetypewriter PolyglOTT" w:hAnsi="Truetypewriter PolyglOTT" w:cs="Truetypewriter PolyglOTT"/>
          <w:sz w:val="36"/>
          <w:szCs w:val="36"/>
        </w:rPr>
        <w:t>13'4</w:t>
      </w:r>
      <w:r>
        <w:rPr>
          <w:rFonts w:ascii="Truetypewriter PolyglOTT" w:hAnsi="Truetypewriter PolyglOTT" w:cs="Truetypewriter PolyglOTT"/>
          <w:sz w:val="36"/>
          <w:szCs w:val="36"/>
        </w:rPr>
        <w:t>0''</w:t>
      </w:r>
      <w:r w:rsidR="00C61DA1" w:rsidRPr="00C61DA1">
        <w:rPr>
          <w:rFonts w:ascii="Truetypewriter PolyglOTT" w:hAnsi="Truetypewriter PolyglOTT" w:cs="Truetypewriter PolyglOTT"/>
          <w:sz w:val="36"/>
          <w:szCs w:val="36"/>
        </w:rPr>
        <w:t>40</w:t>
      </w:r>
      <w:r>
        <w:rPr>
          <w:rFonts w:ascii="Truetypewriter PolyglOTT" w:hAnsi="Truetypewriter PolyglOTT" w:cs="Truetypewriter PolyglOTT"/>
          <w:sz w:val="36"/>
          <w:szCs w:val="36"/>
        </w:rPr>
        <w:t xml:space="preserve"> град. </w:t>
      </w:r>
      <w:r w:rsidR="000B03C8">
        <w:rPr>
          <w:rFonts w:ascii="Truetypewriter PolyglOTT" w:hAnsi="Truetypewriter PolyglOTT" w:cs="Truetypewriter PolyglOTT"/>
          <w:sz w:val="36"/>
          <w:szCs w:val="36"/>
        </w:rPr>
        <w:t>60</w:t>
      </w:r>
      <w:r>
        <w:rPr>
          <w:rFonts w:ascii="Truetypewriter PolyglOTT" w:hAnsi="Truetypewriter PolyglOTT" w:cs="Truetypewriter PolyglOTT"/>
          <w:sz w:val="36"/>
          <w:szCs w:val="36"/>
        </w:rPr>
        <w:t xml:space="preserve">00 об. </w:t>
      </w:r>
      <w:r>
        <w:rPr>
          <w:rFonts w:ascii="Truetypewriter PolyglOTT" w:hAnsi="Truetypewriter PolyglOTT" w:cs="Truetypewriter PolyglOTT"/>
          <w:sz w:val="36"/>
          <w:szCs w:val="36"/>
          <w:lang w:val="en-US"/>
        </w:rPr>
        <w:t>KBI</w:t>
      </w:r>
      <w:r w:rsidRPr="00057279">
        <w:rPr>
          <w:rFonts w:ascii="Truetypewriter PolyglOTT" w:hAnsi="Truetypewriter PolyglOTT" w:cs="Truetypewriter PolyglOTT"/>
          <w:sz w:val="36"/>
          <w:szCs w:val="36"/>
        </w:rPr>
        <w:t>-1</w:t>
      </w:r>
      <w:r>
        <w:rPr>
          <w:rFonts w:ascii="Truetypewriter PolyglOTT" w:hAnsi="Truetypewriter PolyglOTT" w:cs="Truetypewriter PolyglOTT"/>
          <w:sz w:val="36"/>
          <w:szCs w:val="36"/>
        </w:rPr>
        <w:t>.</w:t>
      </w:r>
    </w:p>
    <w:p w:rsidR="00125FAF" w:rsidRDefault="00D9155D"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Любые действия, направленные против планеты в карантинной зоне</w:t>
      </w:r>
      <w:r w:rsidR="00125FAF">
        <w:rPr>
          <w:rFonts w:ascii="Truetypewriter PolyglOTT" w:hAnsi="Truetypewriter PolyglOTT" w:cs="Truetypewriter PolyglOTT"/>
          <w:sz w:val="36"/>
          <w:szCs w:val="36"/>
        </w:rPr>
        <w:t>,</w:t>
      </w:r>
      <w:r>
        <w:rPr>
          <w:rFonts w:ascii="Truetypewriter PolyglOTT" w:hAnsi="Truetypewriter PolyglOTT" w:cs="Truetypewriter PolyglOTT"/>
          <w:sz w:val="36"/>
          <w:szCs w:val="36"/>
        </w:rPr>
        <w:t xml:space="preserve"> прекратить</w:t>
      </w:r>
      <w:r w:rsidR="00125FAF">
        <w:rPr>
          <w:rFonts w:ascii="Truetypewriter PolyglOTT" w:hAnsi="Truetypewriter PolyglOTT" w:cs="Truetypewriter PolyglOTT"/>
          <w:sz w:val="36"/>
          <w:szCs w:val="36"/>
        </w:rPr>
        <w:t xml:space="preserve">. Вернуться в центр зоны «Восток-15» на охрану Магвиля. </w:t>
      </w:r>
    </w:p>
    <w:p w:rsidR="006D63B3" w:rsidRDefault="00125FAF"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t xml:space="preserve">Причиной данного решения можно считать ваши потери: 10 сухопутных армий, 5 авианосных эскадр, 2 космических корабля. </w:t>
      </w:r>
    </w:p>
    <w:p w:rsidR="00D9155D" w:rsidRDefault="006D63B3" w:rsidP="00057279">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ab/>
      </w:r>
      <w:r w:rsidR="00125FAF">
        <w:rPr>
          <w:rFonts w:ascii="Truetypewriter PolyglOTT" w:hAnsi="Truetypewriter PolyglOTT" w:cs="Truetypewriter PolyglOTT"/>
          <w:sz w:val="36"/>
          <w:szCs w:val="36"/>
        </w:rPr>
        <w:t>Для Федерации данное расточительство не при</w:t>
      </w:r>
      <w:r>
        <w:rPr>
          <w:rFonts w:ascii="Truetypewriter PolyglOTT" w:hAnsi="Truetypewriter PolyglOTT" w:cs="Truetypewriter PolyglOTT"/>
          <w:sz w:val="36"/>
          <w:szCs w:val="36"/>
        </w:rPr>
        <w:t>емлемо, вы переводитесь в запас.</w:t>
      </w:r>
      <w:r w:rsidR="00125FAF">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Полномочия </w:t>
      </w:r>
      <w:r>
        <w:rPr>
          <w:rFonts w:ascii="Truetypewriter PolyglOTT" w:hAnsi="Truetypewriter PolyglOTT" w:cs="Truetypewriter PolyglOTT"/>
          <w:sz w:val="36"/>
          <w:szCs w:val="36"/>
        </w:rPr>
        <w:lastRenderedPageBreak/>
        <w:t>принимает</w:t>
      </w:r>
      <w:r w:rsidR="00125FAF">
        <w:rPr>
          <w:rFonts w:ascii="Truetypewriter PolyglOTT" w:hAnsi="Truetypewriter PolyglOTT" w:cs="Truetypewriter PolyglOTT"/>
          <w:sz w:val="36"/>
          <w:szCs w:val="36"/>
        </w:rPr>
        <w:t xml:space="preserve"> </w:t>
      </w:r>
      <w:r w:rsidR="000B0C21">
        <w:rPr>
          <w:rFonts w:ascii="Truetypewriter PolyglOTT" w:hAnsi="Truetypewriter PolyglOTT" w:cs="Truetypewriter PolyglOTT"/>
          <w:sz w:val="36"/>
          <w:szCs w:val="36"/>
        </w:rPr>
        <w:t xml:space="preserve">выведенный из криостазиса </w:t>
      </w:r>
      <w:r w:rsidR="00125FAF">
        <w:rPr>
          <w:rFonts w:ascii="Truetypewriter PolyglOTT" w:hAnsi="Truetypewriter PolyglOTT" w:cs="Truetypewriter PolyglOTT"/>
          <w:sz w:val="36"/>
          <w:szCs w:val="36"/>
        </w:rPr>
        <w:t xml:space="preserve">Незес </w:t>
      </w:r>
      <w:r w:rsidR="0086057A">
        <w:rPr>
          <w:rFonts w:ascii="Truetypewriter PolyglOTT" w:hAnsi="Truetypewriter PolyglOTT" w:cs="Truetypewriter PolyglOTT"/>
          <w:sz w:val="36"/>
          <w:szCs w:val="36"/>
        </w:rPr>
        <w:t>Шэн</w:t>
      </w:r>
      <w:r w:rsidR="00125FAF">
        <w:rPr>
          <w:rFonts w:ascii="Truetypewriter PolyglOTT" w:hAnsi="Truetypewriter PolyglOTT" w:cs="Truetypewriter PolyglOTT"/>
          <w:sz w:val="36"/>
          <w:szCs w:val="36"/>
        </w:rPr>
        <w:t>, он родом из Пимбазена и знает их слабые места.</w:t>
      </w:r>
    </w:p>
    <w:p w:rsidR="00575283" w:rsidRDefault="00125FAF" w:rsidP="00575283">
      <w:pPr>
        <w:jc w:val="both"/>
        <w:rPr>
          <w:rFonts w:ascii="Truetypewriter PolyglOTT" w:hAnsi="Truetypewriter PolyglOTT" w:cs="Truetypewriter PolyglOTT"/>
          <w:sz w:val="36"/>
          <w:szCs w:val="36"/>
        </w:rPr>
      </w:pPr>
      <w:r>
        <w:rPr>
          <w:rFonts w:ascii="Truetypewriter PolyglOTT" w:hAnsi="Truetypewriter PolyglOTT" w:cs="Truetypewriter PolyglOTT"/>
          <w:sz w:val="36"/>
          <w:szCs w:val="36"/>
        </w:rPr>
        <w:t>Главнокомандующий</w:t>
      </w:r>
      <w:r w:rsidRPr="00057279">
        <w:rPr>
          <w:rFonts w:ascii="Truetypewriter PolyglOTT" w:hAnsi="Truetypewriter PolyglOTT" w:cs="Truetypewriter PolyglOTT"/>
          <w:sz w:val="36"/>
          <w:szCs w:val="36"/>
        </w:rPr>
        <w:t xml:space="preserve"> </w:t>
      </w:r>
      <w:r>
        <w:rPr>
          <w:rFonts w:ascii="Truetypewriter PolyglOTT" w:hAnsi="Truetypewriter PolyglOTT" w:cs="Truetypewriter PolyglOTT"/>
          <w:sz w:val="36"/>
          <w:szCs w:val="36"/>
        </w:rPr>
        <w:t xml:space="preserve">Федеральных войск </w:t>
      </w:r>
      <w:r w:rsidR="0086057A">
        <w:rPr>
          <w:rFonts w:ascii="Truetypewriter PolyglOTT" w:hAnsi="Truetypewriter PolyglOTT" w:cs="Truetypewriter PolyglOTT"/>
          <w:sz w:val="36"/>
          <w:szCs w:val="36"/>
        </w:rPr>
        <w:t>Норст Кааль</w:t>
      </w:r>
    </w:p>
    <w:p w:rsidR="000C3B2B" w:rsidRDefault="000C3B2B" w:rsidP="000C3B2B">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 Туши свечи, пока горят…</w:t>
      </w:r>
    </w:p>
    <w:p w:rsidR="000C3B2B" w:rsidRDefault="000C3B2B" w:rsidP="000C3B2B">
      <w:pP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00</w:t>
      </w:r>
      <w:r w:rsidRPr="00575283">
        <w:rPr>
          <w:rFonts w:ascii="Truetypewriter PolyglOTT" w:hAnsi="Truetypewriter PolyglOTT" w:cs="Truetypewriter PolyglOTT"/>
          <w:b/>
          <w:sz w:val="36"/>
          <w:szCs w:val="36"/>
        </w:rPr>
        <w:t>’0</w:t>
      </w:r>
      <w:r w:rsidRPr="00C61DA1">
        <w:rPr>
          <w:rFonts w:ascii="Truetypewriter PolyglOTT" w:hAnsi="Truetypewriter PolyglOTT" w:cs="Truetypewriter PolyglOTT"/>
          <w:b/>
          <w:sz w:val="36"/>
          <w:szCs w:val="36"/>
        </w:rPr>
        <w:t>0</w:t>
      </w:r>
      <w:r w:rsidRPr="00575283">
        <w:rPr>
          <w:rFonts w:ascii="Truetypewriter PolyglOTT" w:hAnsi="Truetypewriter PolyglOTT" w:cs="Truetypewriter PolyglOTT"/>
          <w:b/>
          <w:sz w:val="36"/>
          <w:szCs w:val="36"/>
        </w:rPr>
        <w:t>’’00</w:t>
      </w:r>
      <w:r>
        <w:rPr>
          <w:rFonts w:ascii="Truetypewriter PolyglOTT" w:hAnsi="Truetypewriter PolyglOTT" w:cs="Truetypewriter PolyglOTT"/>
          <w:b/>
          <w:sz w:val="36"/>
          <w:szCs w:val="36"/>
        </w:rPr>
        <w:t xml:space="preserve"> град</w:t>
      </w:r>
      <w:r w:rsidRPr="00575283">
        <w:rPr>
          <w:rFonts w:ascii="Truetypewriter PolyglOTT" w:hAnsi="Truetypewriter PolyglOTT" w:cs="Truetypewriter PolyglOTT"/>
          <w:b/>
          <w:sz w:val="36"/>
          <w:szCs w:val="36"/>
        </w:rPr>
        <w:t xml:space="preserve"> 0</w:t>
      </w:r>
      <w:r>
        <w:rPr>
          <w:rFonts w:ascii="Truetypewriter PolyglOTT" w:hAnsi="Truetypewriter PolyglOTT" w:cs="Truetypewriter PolyglOTT"/>
          <w:b/>
          <w:sz w:val="36"/>
          <w:szCs w:val="36"/>
        </w:rPr>
        <w:t xml:space="preserve"> об.</w:t>
      </w:r>
    </w:p>
    <w:p w:rsidR="000C3B2B" w:rsidRPr="00E764E2" w:rsidRDefault="000C3B2B" w:rsidP="000C3B2B">
      <w:pPr>
        <w:rPr>
          <w:rFonts w:ascii="Truetypewriter PolyglOTT" w:hAnsi="Truetypewriter PolyglOTT" w:cs="Truetypewriter PolyglOTT"/>
          <w:sz w:val="28"/>
          <w:szCs w:val="36"/>
        </w:rPr>
      </w:pPr>
      <w:r w:rsidRPr="00E764E2">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Кбинст, огромная площадь около дворца, перед нею сцена. Более четырёх миллионов существ. На сцену выходит император Ритирстоя Моэр </w:t>
      </w:r>
      <w:proofErr w:type="gramStart"/>
      <w:r>
        <w:rPr>
          <w:rFonts w:ascii="Truetypewriter PolyglOTT" w:hAnsi="Truetypewriter PolyglOTT" w:cs="Truetypewriter PolyglOTT"/>
          <w:sz w:val="28"/>
          <w:szCs w:val="36"/>
        </w:rPr>
        <w:t>Лэ.</w:t>
      </w:r>
      <w:r w:rsidRPr="00E764E2">
        <w:rPr>
          <w:rFonts w:ascii="Truetypewriter PolyglOTT" w:hAnsi="Truetypewriter PolyglOTT" w:cs="Truetypewriter PolyglOTT"/>
          <w:sz w:val="28"/>
          <w:szCs w:val="36"/>
        </w:rPr>
        <w:t>*</w:t>
      </w:r>
      <w:proofErr w:type="gramEnd"/>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Моэр Лэ: -Сегодня знаменательный день, в честь 12 Ритиртской революции мы меняем датоисчис</w:t>
      </w:r>
      <w:r w:rsidR="00D67BC8">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ление с этого момента мы будем жить по времени обращения планеты Кбинст вокруг звезды Аленис…</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-Врача!!!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 Он не успеет, мозг повреждён…</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Стражник1: -Тот, кто это сделал, явно не гражданин великой империи…</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Стражник2: -Не нашего ума дело</w:t>
      </w:r>
    </w:p>
    <w:p w:rsidR="000C3B2B" w:rsidRDefault="000C3B2B" w:rsidP="000C3B2B">
      <w:pPr>
        <w:jc w:val="both"/>
        <w:rPr>
          <w:rFonts w:ascii="Truetypewriter PolyglOTT" w:hAnsi="Truetypewriter PolyglOTT" w:cs="Truetypewriter PolyglOTT"/>
          <w:b/>
          <w:sz w:val="36"/>
          <w:szCs w:val="36"/>
        </w:rPr>
      </w:pPr>
      <w:r w:rsidRPr="00C61DA1">
        <w:rPr>
          <w:rFonts w:ascii="Truetypewriter PolyglOTT" w:hAnsi="Truetypewriter PolyglOTT" w:cs="Truetypewriter PolyglOTT"/>
          <w:b/>
          <w:sz w:val="36"/>
          <w:szCs w:val="36"/>
        </w:rPr>
        <w:t xml:space="preserve">10’03’’20 </w:t>
      </w:r>
      <w:r>
        <w:rPr>
          <w:rFonts w:ascii="Truetypewriter PolyglOTT" w:hAnsi="Truetypewriter PolyglOTT" w:cs="Truetypewriter PolyglOTT"/>
          <w:b/>
          <w:sz w:val="36"/>
          <w:szCs w:val="36"/>
        </w:rPr>
        <w:t>град 0 об.</w:t>
      </w:r>
    </w:p>
    <w:p w:rsidR="000C3B2B" w:rsidRPr="004C30B1" w:rsidRDefault="000C3B2B" w:rsidP="000C3B2B">
      <w:pPr>
        <w:jc w:val="both"/>
        <w:rPr>
          <w:rFonts w:ascii="Truetypewriter PolyglOTT" w:hAnsi="Truetypewriter PolyglOTT" w:cs="Truetypewriter PolyglOTT"/>
          <w:sz w:val="28"/>
          <w:szCs w:val="36"/>
        </w:rPr>
      </w:pPr>
      <w:r w:rsidRPr="004C30B1">
        <w:rPr>
          <w:rFonts w:ascii="Truetypewriter PolyglOTT" w:hAnsi="Truetypewriter PolyglOTT" w:cs="Truetypewriter PolyglOTT"/>
          <w:sz w:val="28"/>
          <w:szCs w:val="36"/>
        </w:rPr>
        <w:t>*</w:t>
      </w:r>
      <w:r>
        <w:rPr>
          <w:rFonts w:ascii="Truetypewriter PolyglOTT" w:hAnsi="Truetypewriter PolyglOTT" w:cs="Truetypewriter PolyglOTT"/>
          <w:sz w:val="28"/>
          <w:szCs w:val="36"/>
        </w:rPr>
        <w:t>Кбинст, королевский замок, зал заседаний. Огромный, с сияющей мраморной плиткой, с высокими белыми потолками, с золотыми статуями величайших Ритиртских императоров</w:t>
      </w:r>
      <w:r w:rsidRPr="004C30B1">
        <w:rPr>
          <w:rFonts w:ascii="Truetypewriter PolyglOTT" w:hAnsi="Truetypewriter PolyglOTT" w:cs="Truetypewriter PolyglOTT"/>
          <w:sz w:val="28"/>
          <w:szCs w:val="36"/>
        </w:rPr>
        <w:t>*</w:t>
      </w:r>
    </w:p>
    <w:p w:rsidR="000C3B2B" w:rsidRDefault="000C3B2B" w:rsidP="000C3B2B">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ВременноИсполняющийОбязаностиГлавы(</w:t>
      </w:r>
      <w:proofErr w:type="gramEnd"/>
      <w:r>
        <w:rPr>
          <w:rFonts w:ascii="Truetypewriter PolyglOTT" w:hAnsi="Truetypewriter PolyglOTT" w:cs="Truetypewriter PolyglOTT"/>
          <w:sz w:val="28"/>
          <w:szCs w:val="28"/>
        </w:rPr>
        <w:t>Вист Фирцино Зофе): -</w:t>
      </w:r>
      <w:r w:rsidRPr="00C61DA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 xml:space="preserve">Уважаемые члены комиссии, после убийство императора, после 12-ой революции, Ритиртсой трещит по швам, нам его не спасти, грядёт гражданская война. Много численные революции разделили единый когда-то народ Праан на сотни фракций. Погибнут триллионы. Или… Или же есть бескровное решение: нам придётся его расколоть, расколоть на различные государства, но такие, чтоб каждое было своеё фракцией. Если так, если вы согласны, то я возьму под своё управление Пимбазен, а остальное распределите вы </w:t>
      </w:r>
      <w:proofErr w:type="gramStart"/>
      <w:r>
        <w:rPr>
          <w:rFonts w:ascii="Truetypewriter PolyglOTT" w:hAnsi="Truetypewriter PolyglOTT" w:cs="Truetypewriter PolyglOTT"/>
          <w:sz w:val="28"/>
          <w:szCs w:val="28"/>
        </w:rPr>
        <w:t>так</w:t>
      </w:r>
      <w:proofErr w:type="gramEnd"/>
      <w:r>
        <w:rPr>
          <w:rFonts w:ascii="Truetypewriter PolyglOTT" w:hAnsi="Truetypewriter PolyglOTT" w:cs="Truetypewriter PolyglOTT"/>
          <w:sz w:val="28"/>
          <w:szCs w:val="28"/>
        </w:rPr>
        <w:t xml:space="preserve"> как хотите.</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*Гул не прекращался несколько минут*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 Ну что ж, господин Зофе. Мы не видим альтернатив. Лично я создам своё государство: Федерация…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ВИОГ: -Вы адепт партии Федералов? Вы радикальный капиталист? Вы же отлично знаете, что по закону…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Председатель: -Успокойтесь, господин Зофе, я лишь являюсь поклонником капиталистического строя, ничего более. Это также, как сказать, что вы радикальный социалист, что не так…</w:t>
      </w:r>
    </w:p>
    <w:p w:rsidR="000C3B2B" w:rsidRDefault="000C3B2B" w:rsidP="000C3B2B">
      <w:pPr>
        <w:jc w:val="both"/>
        <w:rPr>
          <w:rFonts w:ascii="Truetypewriter PolyglOTT" w:hAnsi="Truetypewriter PolyglOTT" w:cs="Truetypewriter PolyglOTT"/>
          <w:b/>
          <w:sz w:val="36"/>
          <w:szCs w:val="36"/>
        </w:rPr>
      </w:pPr>
      <w:r w:rsidRPr="00C01ED0">
        <w:rPr>
          <w:rFonts w:ascii="Truetypewriter PolyglOTT" w:hAnsi="Truetypewriter PolyglOTT" w:cs="Truetypewriter PolyglOTT"/>
          <w:b/>
          <w:sz w:val="36"/>
          <w:szCs w:val="36"/>
        </w:rPr>
        <w:t xml:space="preserve">20’06’33 </w:t>
      </w:r>
      <w:r>
        <w:rPr>
          <w:rFonts w:ascii="Truetypewriter PolyglOTT" w:hAnsi="Truetypewriter PolyglOTT" w:cs="Truetypewriter PolyglOTT"/>
          <w:b/>
          <w:sz w:val="36"/>
          <w:szCs w:val="36"/>
        </w:rPr>
        <w:t>град 0 об.</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Решением совета временной власти Ритирстой разделяется на 538 кластеров и государств, различных размеров среди них (Федерация, Жистронес, Фитрист, Листо, Нарэ, Гитри, Пимбазен, Номесдраль и др. более мелкие государства). Все сепаратные государства и кластеры обязуются вступить в организацию «Содружество», не зависимо от того приемлют ли они или нет новый расклад…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Начальник элитных сил Пимбазена:</w:t>
      </w:r>
      <w:r>
        <w:rPr>
          <w:rFonts w:ascii="Truetypewriter PolyglOTT" w:hAnsi="Truetypewriter PolyglOTT" w:cs="Truetypewriter PolyglOTT"/>
          <w:sz w:val="28"/>
          <w:szCs w:val="28"/>
        </w:rPr>
        <w:tab/>
        <w:t>- 20 град. назад я держал на своих руках тело кровавого диктатора Моэра, сегодня же я смотрю на этого Пимбазенца и понимаю, что великая империя распалась. И он явно сыграл в этом не последнюю роль.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Заместитель элитных сил Пимбазена: -Ты считаешь, это борьба за власть убила Моэра? Ты сошёл с ума, уже доказано это были «Федералы»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брось, ячейка федералов была расстреляна ещё до этих событий. Несколько оборотов назад</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 государство то такое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 Есть и Номесдраль, с их языка переводится как «Несущий вечную смерть». Радоемся тому, что есть.</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-Зофе конечно хороший политик, но мне он не нравиться</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Чем? Он сказал, что все владельцев больших предприятий и всю знать вышвырнет за пределы своего государства. Разве не плохо?</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Поэтому он мне и не нравиться, вся эта знать ещё отомстит. Тебе, мне и всему его государству…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00</w:t>
      </w:r>
      <w:r w:rsidRPr="00687BD3">
        <w:rPr>
          <w:rFonts w:ascii="Truetypewriter PolyglOTT" w:hAnsi="Truetypewriter PolyglOTT" w:cs="Truetypewriter PolyglOTT"/>
          <w:b/>
          <w:sz w:val="36"/>
          <w:szCs w:val="36"/>
        </w:rPr>
        <w:t xml:space="preserve">’10’03 </w:t>
      </w:r>
      <w:r>
        <w:rPr>
          <w:rFonts w:ascii="Truetypewriter PolyglOTT" w:hAnsi="Truetypewriter PolyglOTT" w:cs="Truetypewriter PolyglOTT"/>
          <w:b/>
          <w:sz w:val="36"/>
          <w:szCs w:val="36"/>
        </w:rPr>
        <w:t>град 400 об.</w:t>
      </w:r>
      <w:r>
        <w:rPr>
          <w:rFonts w:ascii="Truetypewriter PolyglOTT" w:hAnsi="Truetypewriter PolyglOTT" w:cs="Truetypewriter PolyglOTT"/>
          <w:sz w:val="28"/>
          <w:szCs w:val="28"/>
        </w:rPr>
        <w:t xml:space="preserve"> </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Срочно, начальнику армии Жистонес-гито: </w:t>
      </w:r>
      <w:r w:rsidRPr="00F11A89">
        <w:rPr>
          <w:rFonts w:ascii="Truetypewriter PolyglOTT" w:hAnsi="Truetypewriter PolyglOTT" w:cs="Truetypewriter PolyglOTT"/>
          <w:sz w:val="28"/>
          <w:szCs w:val="28"/>
        </w:rPr>
        <w:t>*</w:t>
      </w:r>
      <w:r>
        <w:rPr>
          <w:rFonts w:ascii="Truetypewriter PolyglOTT" w:hAnsi="Truetypewriter PolyglOTT" w:cs="Truetypewriter PolyglOTT"/>
          <w:sz w:val="28"/>
          <w:szCs w:val="28"/>
        </w:rPr>
        <w:t>Гито означает запад*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Войска «Содружества», за исключением Пимбазена, вторглись на территорию государства, мы не можем остановить наступление… Несём колоссальные потери</w:t>
      </w:r>
    </w:p>
    <w:p w:rsidR="000C3B2B" w:rsidRDefault="000C3B2B" w:rsidP="000C3B2B">
      <w:pPr>
        <w:jc w:val="both"/>
        <w:rPr>
          <w:rFonts w:ascii="Truetypewriter PolyglOTT" w:hAnsi="Truetypewriter PolyglOTT" w:cs="Truetypewriter PolyglOTT"/>
          <w:b/>
          <w:sz w:val="36"/>
          <w:szCs w:val="36"/>
        </w:rPr>
      </w:pPr>
      <w:r w:rsidRPr="005D0110">
        <w:rPr>
          <w:rFonts w:ascii="Truetypewriter PolyglOTT" w:hAnsi="Truetypewriter PolyglOTT" w:cs="Truetypewriter PolyglOTT"/>
          <w:b/>
          <w:sz w:val="36"/>
          <w:szCs w:val="36"/>
        </w:rPr>
        <w:lastRenderedPageBreak/>
        <w:t xml:space="preserve">10’10’00 </w:t>
      </w:r>
      <w:r>
        <w:rPr>
          <w:rFonts w:ascii="Truetypewriter PolyglOTT" w:hAnsi="Truetypewriter PolyglOTT" w:cs="Truetypewriter PolyglOTT"/>
          <w:b/>
          <w:sz w:val="36"/>
          <w:szCs w:val="36"/>
        </w:rPr>
        <w:t>град 400 об.</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Пакт о полной и без оговорочной капитуляции:</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1.1)Жистонес</w:t>
      </w:r>
      <w:proofErr w:type="gramEnd"/>
      <w:r>
        <w:rPr>
          <w:rFonts w:ascii="Truetypewriter PolyglOTT" w:hAnsi="Truetypewriter PolyglOTT" w:cs="Truetypewriter PolyglOTT"/>
          <w:b/>
          <w:sz w:val="28"/>
          <w:szCs w:val="28"/>
        </w:rPr>
        <w:t xml:space="preserve"> обязуется выплачивать сумму равную 25% госбюджета каждый об. </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1.2)Жистонец</w:t>
      </w:r>
      <w:proofErr w:type="gramEnd"/>
      <w:r>
        <w:rPr>
          <w:rFonts w:ascii="Truetypewriter PolyglOTT" w:hAnsi="Truetypewriter PolyglOTT" w:cs="Truetypewriter PolyglOTT"/>
          <w:b/>
          <w:sz w:val="28"/>
          <w:szCs w:val="28"/>
        </w:rPr>
        <w:t xml:space="preserve"> обязуется отправить в федерацию </w:t>
      </w:r>
      <w:r>
        <w:rPr>
          <w:rFonts w:ascii="Truetypewriter PolyglOTT" w:hAnsi="Truetypewriter PolyglOTT" w:cs="Truetypewriter PolyglOTT"/>
          <w:b/>
          <w:sz w:val="28"/>
          <w:szCs w:val="28"/>
          <w:u w:val="single"/>
        </w:rPr>
        <w:t>всю</w:t>
      </w:r>
      <w:r>
        <w:rPr>
          <w:rFonts w:ascii="Truetypewriter PolyglOTT" w:hAnsi="Truetypewriter PolyglOTT" w:cs="Truetypewriter PolyglOTT"/>
          <w:b/>
          <w:sz w:val="28"/>
          <w:szCs w:val="28"/>
        </w:rPr>
        <w:t xml:space="preserve"> интеллигенцию на срок 4 об.</w:t>
      </w:r>
    </w:p>
    <w:p w:rsidR="000C3B2B" w:rsidRDefault="000C3B2B" w:rsidP="000C3B2B">
      <w:pPr>
        <w:jc w:val="both"/>
        <w:rPr>
          <w:rFonts w:ascii="Truetypewriter PolyglOTT" w:hAnsi="Truetypewriter PolyglOTT" w:cs="Truetypewriter PolyglOTT"/>
          <w:b/>
          <w:sz w:val="28"/>
          <w:szCs w:val="28"/>
        </w:rPr>
      </w:pPr>
      <w:proofErr w:type="gramStart"/>
      <w:r>
        <w:rPr>
          <w:rFonts w:ascii="Truetypewriter PolyglOTT" w:hAnsi="Truetypewriter PolyglOTT" w:cs="Truetypewriter PolyglOTT"/>
          <w:b/>
          <w:sz w:val="28"/>
          <w:szCs w:val="28"/>
        </w:rPr>
        <w:t>1.3)Запрещается</w:t>
      </w:r>
      <w:proofErr w:type="gramEnd"/>
      <w:r>
        <w:rPr>
          <w:rFonts w:ascii="Truetypewriter PolyglOTT" w:hAnsi="Truetypewriter PolyglOTT" w:cs="Truetypewriter PolyglOTT"/>
          <w:b/>
          <w:sz w:val="28"/>
          <w:szCs w:val="28"/>
        </w:rPr>
        <w:t xml:space="preserve"> иметь более одного вооружённого меж звёздного корабля, армию более 1 миллиона ед.</w:t>
      </w:r>
    </w:p>
    <w:p w:rsidR="000C3B2B" w:rsidRDefault="000C3B2B" w:rsidP="000C3B2B">
      <w:pPr>
        <w:jc w:val="both"/>
        <w:rPr>
          <w:rFonts w:ascii="Truetypewriter PolyglOTT" w:hAnsi="Truetypewriter PolyglOTT" w:cs="Truetypewriter PolyglOTT"/>
          <w:b/>
          <w:sz w:val="28"/>
          <w:szCs w:val="28"/>
        </w:rPr>
      </w:pPr>
      <w:r>
        <w:rPr>
          <w:rFonts w:ascii="Truetypewriter PolyglOTT" w:hAnsi="Truetypewriter PolyglOTT" w:cs="Truetypewriter PolyglOTT"/>
          <w:b/>
          <w:sz w:val="28"/>
          <w:szCs w:val="28"/>
        </w:rPr>
        <w:t xml:space="preserve">4.4) </w:t>
      </w:r>
      <w:proofErr w:type="gramStart"/>
      <w:r>
        <w:rPr>
          <w:rFonts w:ascii="Truetypewriter PolyglOTT" w:hAnsi="Truetypewriter PolyglOTT" w:cs="Truetypewriter PolyglOTT"/>
          <w:b/>
          <w:sz w:val="28"/>
          <w:szCs w:val="28"/>
        </w:rPr>
        <w:t>Взамен союзные войска</w:t>
      </w:r>
      <w:proofErr w:type="gramEnd"/>
      <w:r>
        <w:rPr>
          <w:rFonts w:ascii="Truetypewriter PolyglOTT" w:hAnsi="Truetypewriter PolyglOTT" w:cs="Truetypewriter PolyglOTT"/>
          <w:b/>
          <w:sz w:val="28"/>
          <w:szCs w:val="28"/>
        </w:rPr>
        <w:t xml:space="preserve"> будут выведены с территории, а суверенитет будет сохранён</w:t>
      </w:r>
    </w:p>
    <w:p w:rsidR="000C3B2B" w:rsidRDefault="000C3B2B" w:rsidP="000C3B2B">
      <w:pPr>
        <w:jc w:val="both"/>
        <w:rPr>
          <w:rFonts w:ascii="Truetypewriter PolyglOTT" w:hAnsi="Truetypewriter PolyglOTT" w:cs="Truetypewriter PolyglOTT"/>
          <w:b/>
          <w:sz w:val="28"/>
          <w:szCs w:val="28"/>
        </w:rPr>
      </w:pP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уже невозможно, Пимбазенцы дали нам Мор-Ди-Квантовый-Ди-Стабилизатор, а производить правильно не научили, себе оставили, бояться Федерации, хотя кто их знает?</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Слесарь2:</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не причитай, корабль должен быть готов к параду</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Слесарь1:</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иди ты…</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Главнокомандующий Федерацией:</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 ребята конечно молодцы. Жаль, что эта война проиграна…</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-Как?</w:t>
      </w:r>
    </w:p>
    <w:p w:rsidR="000C3B2B" w:rsidRDefault="000C3B2B" w:rsidP="000C3B2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потеряли много солдат, показали, что слабы. Я искренне не понимаю почему совет не захотел договориться, мирно договорится. Да, мне было лично не приятно, когда король Жистонеса оскорблял меня прилюдно, но это не повод вести войну. Есть лишь один плюс, у нас их учёные и технология их стабилизации квантов, не так быстро, зато надёжно, а также технология криостазиса.</w:t>
      </w:r>
    </w:p>
    <w:p w:rsidR="00F278AE" w:rsidRDefault="00F278AE" w:rsidP="00F278AE">
      <w:pPr>
        <w:jc w:val="center"/>
        <w:rPr>
          <w:rFonts w:ascii="Truetypewriter PolyglOTT" w:hAnsi="Truetypewriter PolyglOTT" w:cs="Truetypewriter PolyglOTT"/>
          <w:b/>
          <w:sz w:val="36"/>
          <w:szCs w:val="36"/>
        </w:rPr>
      </w:pPr>
      <w:r w:rsidRPr="00CA7E2E">
        <w:rPr>
          <w:rFonts w:ascii="Truetypewriter PolyglOTT" w:hAnsi="Truetypewriter PolyglOTT" w:cs="Truetypewriter PolyglOTT"/>
          <w:b/>
          <w:sz w:val="36"/>
          <w:szCs w:val="36"/>
        </w:rPr>
        <w:t>Глава</w:t>
      </w:r>
      <w:r>
        <w:rPr>
          <w:rFonts w:ascii="Truetypewriter PolyglOTT" w:hAnsi="Truetypewriter PolyglOTT" w:cs="Truetypewriter PolyglOTT"/>
          <w:b/>
          <w:sz w:val="36"/>
          <w:szCs w:val="36"/>
        </w:rPr>
        <w:t xml:space="preserve"> 2. А в небе тишь да гладь…</w:t>
      </w:r>
    </w:p>
    <w:p w:rsidR="00F278AE" w:rsidRPr="00181DA4"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r>
      <w:r w:rsidRPr="00181DA4">
        <w:rPr>
          <w:rFonts w:ascii="Truetypewriter PolyglOTT" w:hAnsi="Truetypewriter PolyglOTT" w:cs="Truetypewriter PolyglOTT"/>
          <w:strike/>
          <w:sz w:val="28"/>
          <w:szCs w:val="28"/>
        </w:rPr>
        <w:t>Дорогой дневник</w:t>
      </w:r>
      <w:r w:rsidRPr="00181DA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100</w:t>
      </w:r>
      <w:r w:rsidRPr="00181DA4">
        <w:rPr>
          <w:rFonts w:ascii="Truetypewriter PolyglOTT" w:hAnsi="Truetypewriter PolyglOTT" w:cs="Truetypewriter PolyglOTT"/>
          <w:sz w:val="28"/>
          <w:szCs w:val="28"/>
        </w:rPr>
        <w:t>’50’’25</w:t>
      </w:r>
      <w:r>
        <w:rPr>
          <w:rFonts w:ascii="Truetypewriter PolyglOTT" w:hAnsi="Truetypewriter PolyglOTT" w:cs="Truetypewriter PolyglOTT"/>
          <w:sz w:val="28"/>
          <w:szCs w:val="28"/>
          <w:lang w:val="en-US"/>
        </w:rPr>
        <w:t> </w:t>
      </w:r>
      <w:r w:rsidRPr="00181DA4">
        <w:rPr>
          <w:rFonts w:ascii="Truetypewriter PolyglOTT" w:hAnsi="Truetypewriter PolyglOTT" w:cs="Truetypewriter PolyglOTT"/>
          <w:sz w:val="28"/>
          <w:szCs w:val="28"/>
        </w:rPr>
        <w:t xml:space="preserve">780 </w:t>
      </w:r>
      <w:r>
        <w:rPr>
          <w:rFonts w:ascii="Truetypewriter PolyglOTT" w:hAnsi="Truetypewriter PolyglOTT" w:cs="Truetypewriter PolyglOTT"/>
          <w:sz w:val="28"/>
          <w:szCs w:val="28"/>
        </w:rPr>
        <w:t xml:space="preserve">об. Я, </w:t>
      </w:r>
      <w:r w:rsidRPr="00181DA4">
        <w:rPr>
          <w:rFonts w:ascii="Truetypewriter PolyglOTT" w:hAnsi="Truetypewriter PolyglOTT" w:cs="Truetypewriter PolyglOTT"/>
          <w:sz w:val="28"/>
          <w:szCs w:val="28"/>
        </w:rPr>
        <w:t>Эниси Фирцино Нильс Зофе,</w:t>
      </w:r>
    </w:p>
    <w:p w:rsidR="00F278AE" w:rsidRDefault="00F278AE" w:rsidP="00F278AE">
      <w:pPr>
        <w:jc w:val="both"/>
        <w:rPr>
          <w:rFonts w:ascii="Truetypewriter PolyglOTT" w:hAnsi="Truetypewriter PolyglOTT" w:cs="Truetypewriter PolyglOTT"/>
          <w:sz w:val="28"/>
          <w:szCs w:val="28"/>
        </w:rPr>
      </w:pPr>
      <w:r w:rsidRPr="00181DA4">
        <w:rPr>
          <w:rFonts w:ascii="Truetypewriter PolyglOTT" w:hAnsi="Truetypewriter PolyglOTT" w:cs="Truetypewriter PolyglOTT"/>
          <w:sz w:val="28"/>
          <w:szCs w:val="28"/>
        </w:rPr>
        <w:t>Возрастом 4 об</w:t>
      </w:r>
      <w:r>
        <w:rPr>
          <w:rFonts w:ascii="Truetypewriter PolyglOTT" w:hAnsi="Truetypewriter PolyglOTT" w:cs="Truetypewriter PolyglOTT"/>
          <w:sz w:val="28"/>
          <w:szCs w:val="28"/>
        </w:rPr>
        <w:t>., про</w:t>
      </w:r>
      <w:r w:rsidRPr="00181DA4">
        <w:rPr>
          <w:rFonts w:ascii="Truetypewriter PolyglOTT" w:hAnsi="Truetypewriter PolyglOTT" w:cs="Truetypewriter PolyglOTT"/>
          <w:sz w:val="28"/>
          <w:szCs w:val="28"/>
        </w:rPr>
        <w:t>возг</w:t>
      </w:r>
      <w:r>
        <w:rPr>
          <w:rFonts w:ascii="Truetypewriter PolyglOTT" w:hAnsi="Truetypewriter PolyglOTT" w:cs="Truetypewriter PolyglOTT"/>
          <w:sz w:val="28"/>
          <w:szCs w:val="28"/>
        </w:rPr>
        <w:t>лашаю себя коро</w:t>
      </w:r>
      <w:r w:rsidRPr="00181DA4">
        <w:rPr>
          <w:rFonts w:ascii="Truetypewriter PolyglOTT" w:hAnsi="Truetypewriter PolyglOTT" w:cs="Truetypewriter PolyglOTT"/>
          <w:sz w:val="28"/>
          <w:szCs w:val="28"/>
        </w:rPr>
        <w:t>лём Пимбаз</w:t>
      </w:r>
      <w:r>
        <w:rPr>
          <w:rFonts w:ascii="Truetypewriter PolyglOTT" w:hAnsi="Truetypewriter PolyglOTT" w:cs="Truetypewriter PolyglOTT"/>
          <w:sz w:val="28"/>
          <w:szCs w:val="28"/>
        </w:rPr>
        <w:t>е</w:t>
      </w:r>
      <w:r w:rsidRPr="00181DA4">
        <w:rPr>
          <w:rFonts w:ascii="Truetypewriter PolyglOTT" w:hAnsi="Truetypewriter PolyglOTT" w:cs="Truetypewriter PolyglOTT"/>
          <w:sz w:val="28"/>
          <w:szCs w:val="28"/>
        </w:rPr>
        <w:t>на…</w:t>
      </w:r>
      <w:r>
        <w:rPr>
          <w:rFonts w:ascii="Truetypewriter PolyglOTT" w:hAnsi="Truetypewriter PolyglOTT" w:cs="Truetypewriter PolyglOTT"/>
          <w:sz w:val="28"/>
          <w:szCs w:val="28"/>
        </w:rPr>
        <w:t xml:space="preserve">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Жалко, что в реальности я не могу им стать, всё из-за того, что мама не из знатного рода. Мой папа, Нильс Вист Зофе, должен был наследовать трон Пимбазена, но он полюбил. По нашим законам, теперь мы ближние дворяне, входим в собрание управления по делам Пимбазена.</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Моего папу не любил дедушка, и не любит дядя Фирцино Вист Зофе, зато его любим мы с мамой… Папа говорит, что если дядя не оставит приемников, а он их не оставит, то я взойду на престол, но для этого я должен учиться, учиться и ещё раз учиться. Я сделаю так, что в Пимбазене все будут любить друг друга…</w:t>
      </w:r>
    </w:p>
    <w:p w:rsidR="00F278AE" w:rsidRPr="00BC0ACF" w:rsidRDefault="00F278AE" w:rsidP="00F278AE">
      <w:pPr>
        <w:jc w:val="both"/>
        <w:rPr>
          <w:rFonts w:ascii="Truetypewriter PolyglOTT" w:hAnsi="Truetypewriter PolyglOTT" w:cs="Truetypewriter PolyglOTT"/>
          <w:sz w:val="28"/>
          <w:szCs w:val="28"/>
        </w:rPr>
      </w:pP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Сегодня мне исполнилось 12 </w:t>
      </w:r>
      <w:proofErr w:type="gramStart"/>
      <w:r>
        <w:rPr>
          <w:rFonts w:ascii="Truetypewriter PolyglOTT" w:hAnsi="Truetypewriter PolyglOTT" w:cs="Truetypewriter PolyglOTT"/>
          <w:sz w:val="28"/>
          <w:szCs w:val="28"/>
        </w:rPr>
        <w:t>об.(</w:t>
      </w:r>
      <w:proofErr w:type="gramEnd"/>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’25’’00</w:t>
      </w:r>
      <w:r>
        <w:rPr>
          <w:rFonts w:ascii="Truetypewriter PolyglOTT" w:hAnsi="Truetypewriter PolyglOTT" w:cs="Truetypewriter PolyglOTT"/>
          <w:sz w:val="28"/>
          <w:szCs w:val="28"/>
        </w:rPr>
        <w:t>). Я уже не питаю иллюзий касательно трона Пимбазена – у короля родиться первенец, и они назовут его Эниси, это не смешно, хорошо хоть родители помирились с царской семьёй…</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Сегодня меня обучили принципу работы ди квантовой ди стабилизации, это интересно. Вчера к нам попытался пробраться вор, но он был схвачен элитной гвардией, они облачены в прекрасную броню: их латы не сковывают движения, их копья обладают невероятной остротой, мне не стать императором, но стать главнокомандующим элитных войск я могу…</w:t>
      </w:r>
    </w:p>
    <w:p w:rsidR="00F278AE" w:rsidRPr="00BC0ACF"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Pr="00BC0ACF">
        <w:rPr>
          <w:rFonts w:ascii="Truetypewriter PolyglOTT" w:hAnsi="Truetypewriter PolyglOTT" w:cs="Truetypewriter PolyglOTT"/>
          <w:sz w:val="28"/>
          <w:szCs w:val="28"/>
        </w:rPr>
        <w:t>&lt;…&gt;</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Мы с семьёй отправляемся в путешествие по Пимбазену, когда вернёмся – распишу подробнее…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200</w:t>
      </w:r>
      <w:r w:rsidRPr="00A21AF7">
        <w:rPr>
          <w:rFonts w:ascii="Truetypewriter PolyglOTT" w:hAnsi="Truetypewriter PolyglOTT" w:cs="Truetypewriter PolyglOTT"/>
          <w:sz w:val="28"/>
          <w:szCs w:val="28"/>
        </w:rPr>
        <w:t xml:space="preserve">’00’’00 </w:t>
      </w:r>
      <w:r>
        <w:rPr>
          <w:rFonts w:ascii="Truetypewriter PolyglOTT" w:hAnsi="Truetypewriter PolyglOTT" w:cs="Truetypewriter PolyglOTT"/>
          <w:sz w:val="28"/>
          <w:szCs w:val="28"/>
        </w:rPr>
        <w:t xml:space="preserve">И вот мы снова дома, во мне что-то поменялось, я нашёл ту, с кем буду всегда, она луч моей надежды, моя муза, мой цветок… Я всё меньше могу концентрироваться, мне пригрозили отчислением из гвардии, но вся гвардия не стоит минуты с ней… </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В путешествии мы заглянули на некую планету </w:t>
      </w:r>
      <w:r w:rsidRPr="00F11A89">
        <w:rPr>
          <w:rFonts w:ascii="Truetypewriter PolyglOTT" w:hAnsi="Truetypewriter PolyglOTT" w:cs="Truetypewriter PolyglOTT"/>
          <w:sz w:val="28"/>
          <w:szCs w:val="28"/>
          <w:lang w:val="en-US"/>
        </w:rPr>
        <w:t>S</w:t>
      </w:r>
      <w:r w:rsidRPr="00F11A89">
        <w:rPr>
          <w:rFonts w:ascii="Truetypewriter PolyglOTT" w:hAnsi="Truetypewriter PolyglOTT" w:cs="Truetypewriter PolyglOTT"/>
          <w:sz w:val="28"/>
          <w:szCs w:val="28"/>
        </w:rPr>
        <w:t>-03</w:t>
      </w:r>
      <w:r>
        <w:rPr>
          <w:rFonts w:ascii="Truetypewriter PolyglOTT" w:hAnsi="Truetypewriter PolyglOTT" w:cs="Truetypewriter PolyglOTT"/>
          <w:sz w:val="28"/>
          <w:szCs w:val="28"/>
        </w:rPr>
        <w:t>, там мы встретили примитивную разумную жизнь… Там красиво, жаль, что там нельзя быть долго, её из-за аборигенов переводят в карантин, им же так лучше…</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проездом были в Федерации, Жистонесе, да много гд…*перо отрывается</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25 793 об. Отец - убит, мать - убита, вырезан весь наш особняк…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Нам с Ниссэ, той самой, моей единственной, удалось бежать. Пимбазен охвачен революцией, 12 с половиной. Я знаком с тем, что </w:t>
      </w:r>
      <w:r>
        <w:rPr>
          <w:rFonts w:ascii="Truetypewriter PolyglOTT" w:hAnsi="Truetypewriter PolyglOTT" w:cs="Truetypewriter PolyglOTT"/>
          <w:sz w:val="28"/>
          <w:szCs w:val="28"/>
        </w:rPr>
        <w:lastRenderedPageBreak/>
        <w:t>тогда сказал стражник: «Они отомстят…», - горько осознавать, что наследники тех буржуа сейчас штурмуют наш дворец…</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На месте нашего поместья находиться военный склад. Они не знают, что я организовал ячейку сопротивления у них под носом. Ниссэ сделала мне подарок – открыла тайну, что у нас будет наследник, но только нет никакого «трона Пимбазена», нас аннексировала Федерация, ей по душе чистый капитализм… Весь тронный зал отправлен в криостазис, они экспонаты в руках «новых марионеток».</w:t>
      </w:r>
    </w:p>
    <w:p w:rsidR="00F278AE" w:rsidRDefault="00F278AE" w:rsidP="00F278A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Мой сын будет править Пимбазеном! Я подниму сопротивление! Наш лозунг будет: Дев мез, дев моз, ден жун!!! За истину, за победу, против диктатуры!!!</w:t>
      </w:r>
    </w:p>
    <w:p w:rsidR="00F11A89" w:rsidRDefault="00015DB2"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Дев моз, Пимбазен!!!</w:t>
      </w:r>
    </w:p>
    <w:p w:rsidR="009A5929" w:rsidRDefault="009A5929" w:rsidP="00015DB2">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3. Тёплый очаг хуже воли…</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Высшему главнокомандующему федерации Жи</w:t>
      </w:r>
      <w:r w:rsidR="0086057A">
        <w:rPr>
          <w:rFonts w:ascii="Truetypewriter PolyglOTT" w:hAnsi="Truetypewriter PolyglOTT" w:cs="Truetypewriter PolyglOTT"/>
          <w:sz w:val="28"/>
          <w:szCs w:val="28"/>
        </w:rPr>
        <w:t>фэ</w:t>
      </w:r>
      <w:r>
        <w:rPr>
          <w:rFonts w:ascii="Truetypewriter PolyglOTT" w:hAnsi="Truetypewriter PolyglOTT" w:cs="Truetypewriter PolyglOTT"/>
          <w:sz w:val="28"/>
          <w:szCs w:val="28"/>
        </w:rPr>
        <w:t xml:space="preserve"> Каале от 220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00 793</w:t>
      </w:r>
      <w:r>
        <w:rPr>
          <w:rFonts w:ascii="Truetypewriter PolyglOTT" w:hAnsi="Truetypewriter PolyglOTT" w:cs="Truetypewriter PolyglOTT"/>
          <w:sz w:val="28"/>
          <w:szCs w:val="28"/>
        </w:rPr>
        <w:t xml:space="preserve"> об</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По вашему приказу уничтожен высший совет федерации. В ходе спровоцированных волнений и восстаний захвачен Пимбазен. Королевская семья Пимбазена отправлена в криостазис. Все сателитные дома Пимбазена полностью уничтожены, среди них дом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Зофэ, Шэн и др.</w:t>
      </w:r>
    </w:p>
    <w:p w:rsidR="00627481" w:rsidRDefault="00627481" w:rsidP="0062748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Для начала провокации был уничтожен 15 полк армии 10, при помощи одетых в форму элитных Пимбазенских войск, солдат 14 армии.</w:t>
      </w:r>
    </w:p>
    <w:p w:rsidR="00627481" w:rsidRDefault="00AD3459" w:rsidP="00AD345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Глава.4 Почему падает закат?</w:t>
      </w:r>
    </w:p>
    <w:p w:rsidR="00AD3459" w:rsidRDefault="00AD3459" w:rsidP="00AD3459">
      <w:pPr>
        <w:jc w:val="both"/>
        <w:rPr>
          <w:rFonts w:ascii="Truetypewriter PolyglOTT" w:hAnsi="Truetypewriter PolyglOTT" w:cs="Truetypewriter PolyglOTT"/>
          <w:sz w:val="28"/>
          <w:szCs w:val="28"/>
        </w:rPr>
      </w:pPr>
      <w:r w:rsidRPr="002C0BA6">
        <w:rPr>
          <w:rFonts w:ascii="Truetypewriter PolyglOTT" w:hAnsi="Truetypewriter PolyglOTT" w:cs="Truetypewriter PolyglOTT"/>
          <w:sz w:val="28"/>
          <w:szCs w:val="28"/>
        </w:rPr>
        <w:tab/>
        <w:t>300’44’’00</w:t>
      </w:r>
      <w:r>
        <w:rPr>
          <w:rFonts w:ascii="Truetypewriter PolyglOTT" w:hAnsi="Truetypewriter PolyglOTT" w:cs="Truetypewriter PolyglOTT"/>
          <w:sz w:val="28"/>
          <w:szCs w:val="28"/>
          <w:lang w:val="en-US"/>
        </w:rPr>
        <w:t> </w:t>
      </w:r>
      <w:r w:rsidR="00C35A37">
        <w:rPr>
          <w:rFonts w:ascii="Truetypewriter PolyglOTT" w:hAnsi="Truetypewriter PolyglOTT" w:cs="Truetypewriter PolyglOTT"/>
          <w:sz w:val="28"/>
          <w:szCs w:val="28"/>
        </w:rPr>
        <w:t>793</w:t>
      </w:r>
      <w:r>
        <w:rPr>
          <w:rFonts w:ascii="Truetypewriter PolyglOTT" w:hAnsi="Truetypewriter PolyglOTT" w:cs="Truetypewriter PolyglOTT"/>
          <w:sz w:val="28"/>
          <w:szCs w:val="28"/>
        </w:rPr>
        <w:t xml:space="preserve"> об</w:t>
      </w:r>
    </w:p>
    <w:p w:rsidR="00AD3459" w:rsidRDefault="00AD3459"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Шрин Кришлау</w:t>
      </w:r>
      <w:r w:rsidR="002C0BA6">
        <w:rPr>
          <w:rFonts w:ascii="Truetypewriter PolyglOTT" w:hAnsi="Truetypewriter PolyglOTT" w:cs="Truetypewriter PolyglOTT"/>
          <w:sz w:val="28"/>
          <w:szCs w:val="28"/>
        </w:rPr>
        <w:t>, офицер войск федерации</w:t>
      </w:r>
    </w:p>
    <w:p w:rsidR="00AD3459"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Дорогая Си</w:t>
      </w:r>
      <w:r w:rsidR="00AD3459">
        <w:rPr>
          <w:rFonts w:ascii="Truetypewriter PolyglOTT" w:hAnsi="Truetypewriter PolyglOTT" w:cs="Truetypewriter PolyglOTT"/>
          <w:sz w:val="28"/>
          <w:szCs w:val="28"/>
        </w:rPr>
        <w:t xml:space="preserve">, пишу тебе с фронта. Как ты знаешь </w:t>
      </w:r>
      <w:r w:rsidR="00791F51">
        <w:rPr>
          <w:rFonts w:ascii="Truetypewriter PolyglOTT" w:hAnsi="Truetypewriter PolyglOTT" w:cs="Truetypewriter PolyglOTT"/>
          <w:sz w:val="28"/>
          <w:szCs w:val="28"/>
        </w:rPr>
        <w:t xml:space="preserve">Пимбазен наш, но силы сопротивления сильны, за нами 90% планет. Как я по тебе скучаю, ты и представить себе не можешь, каждый день на закате смотрю на закат и думаю: Почему он падает? Без тебя он словно и не существует. </w:t>
      </w:r>
    </w:p>
    <w:p w:rsidR="00791F51" w:rsidRDefault="00791F5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Я не видел тебя давно, как дела у тебя? Как родители? Всё ли в порядке на Кбинсте? Я не могу больше без тебя, прошу пиши, твой Ши</w:t>
      </w:r>
    </w:p>
    <w:p w:rsidR="002C0BA6" w:rsidRDefault="002C0BA6" w:rsidP="00AD3459">
      <w:pPr>
        <w:jc w:val="both"/>
        <w:rPr>
          <w:rFonts w:ascii="Truetypewriter PolyglOTT" w:hAnsi="Truetypewriter PolyglOTT" w:cs="Truetypewriter PolyglOTT"/>
          <w:sz w:val="28"/>
          <w:szCs w:val="28"/>
        </w:rPr>
      </w:pP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310</w:t>
      </w:r>
      <w:r w:rsidRPr="002C0BA6">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C0BA6">
        <w:rPr>
          <w:rFonts w:ascii="Truetypewriter PolyglOTT" w:hAnsi="Truetypewriter PolyglOTT" w:cs="Truetypewriter PolyglOTT"/>
          <w:sz w:val="28"/>
          <w:szCs w:val="28"/>
        </w:rPr>
        <w:t>’’</w:t>
      </w:r>
      <w:r w:rsidR="00C35A37">
        <w:rPr>
          <w:rFonts w:ascii="Truetypewriter PolyglOTT" w:hAnsi="Truetypewriter PolyglOTT" w:cs="Truetypewriter PolyglOTT"/>
          <w:sz w:val="28"/>
          <w:szCs w:val="28"/>
        </w:rPr>
        <w:t>02 793</w:t>
      </w:r>
      <w:r>
        <w:rPr>
          <w:rFonts w:ascii="Truetypewriter PolyglOTT" w:hAnsi="Truetypewriter PolyglOTT" w:cs="Truetypewriter PolyglOTT"/>
          <w:sz w:val="28"/>
          <w:szCs w:val="28"/>
        </w:rPr>
        <w:t xml:space="preserve"> об</w:t>
      </w:r>
    </w:p>
    <w:p w:rsidR="002C0BA6" w:rsidRDefault="00920EE1"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Си</w:t>
      </w:r>
      <w:r w:rsidR="002C0BA6">
        <w:rPr>
          <w:rFonts w:ascii="Truetypewriter PolyglOTT" w:hAnsi="Truetypewriter PolyglOTT" w:cs="Truetypewriter PolyglOTT"/>
          <w:sz w:val="28"/>
          <w:szCs w:val="28"/>
        </w:rPr>
        <w:t>ль Кришлау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О Ши, я тоже очень сильно скучаю, как мне не хватает тебя, надеюсь скоро ты вернёшься, очень тебя жду</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110</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43</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25 794 об. Сообщение о смерти:</w:t>
      </w:r>
    </w:p>
    <w:p w:rsidR="002C0BA6" w:rsidRDefault="002C0BA6" w:rsidP="00AD345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От данной даты Шрин Кришлау признан убитым в ходе контрповстанческой войны. Супруге с 4-ю детьми, а также родителям, будет установлена пенсия равна 2 жалованиям штабтенълихь офицера войск. Предполагаемое </w:t>
      </w:r>
      <w:r w:rsidR="007A7FE0">
        <w:rPr>
          <w:rFonts w:ascii="Truetypewriter PolyglOTT" w:hAnsi="Truetypewriter PolyglOTT" w:cs="Truetypewriter PolyglOTT"/>
          <w:sz w:val="28"/>
          <w:szCs w:val="28"/>
        </w:rPr>
        <w:t>место смерти: «Поместье ветви Зофе».</w:t>
      </w:r>
    </w:p>
    <w:p w:rsidR="007A7FE0" w:rsidRDefault="007A7FE0" w:rsidP="007A7FE0">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5. Флаг не голубой, но ты будешь мой!</w:t>
      </w:r>
    </w:p>
    <w:p w:rsidR="007A7FE0"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b/>
          <w:sz w:val="36"/>
          <w:szCs w:val="36"/>
        </w:rPr>
        <w:tab/>
      </w:r>
      <w:r>
        <w:rPr>
          <w:rFonts w:ascii="Truetypewriter PolyglOTT" w:hAnsi="Truetypewriter PolyglOTT" w:cs="Truetypewriter PolyglOTT"/>
          <w:sz w:val="28"/>
          <w:szCs w:val="28"/>
        </w:rPr>
        <w:t>111</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44</w:t>
      </w:r>
      <w:r w:rsidRPr="00BC0ACF">
        <w:rPr>
          <w:rFonts w:ascii="Truetypewriter PolyglOTT" w:hAnsi="Truetypewriter PolyglOTT" w:cs="Truetypewriter PolyglOTT"/>
          <w:sz w:val="28"/>
          <w:szCs w:val="28"/>
        </w:rPr>
        <w:t>’</w:t>
      </w:r>
      <w:r>
        <w:rPr>
          <w:rFonts w:ascii="Truetypewriter PolyglOTT" w:hAnsi="Truetypewriter PolyglOTT" w:cs="Truetypewriter PolyglOTT"/>
          <w:sz w:val="28"/>
          <w:szCs w:val="28"/>
        </w:rPr>
        <w:t>33 794 об.</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говорить будешь, мразь федеральная?!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вам всё сказал, я простой офицер в</w:t>
      </w:r>
      <w:r w:rsidR="00557796">
        <w:rPr>
          <w:rFonts w:ascii="Truetypewriter PolyglOTT" w:hAnsi="Truetypewriter PolyglOTT" w:cs="Truetypewriter PolyglOTT"/>
          <w:sz w:val="28"/>
          <w:szCs w:val="28"/>
        </w:rPr>
        <w:t>ойск федерации, осуществляю ком</w:t>
      </w:r>
      <w:r>
        <w:rPr>
          <w:rFonts w:ascii="Truetypewriter PolyglOTT" w:hAnsi="Truetypewriter PolyglOTT" w:cs="Truetypewriter PolyglOTT"/>
          <w:sz w:val="28"/>
          <w:szCs w:val="28"/>
        </w:rPr>
        <w:t>андование войсками на месте!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-Врёшь!!! Имя, фамилия, звание!!!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звание сказал! -</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камеру вошёл человек*</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Пимбура, может ты его разговоришь?</w:t>
      </w:r>
    </w:p>
    <w:p w:rsidR="00DE5DB2" w:rsidRDefault="000A1DF7"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Ли, оставь нас на</w:t>
      </w:r>
      <w:r w:rsidR="00DE5DB2">
        <w:rPr>
          <w:rFonts w:ascii="Truetypewriter PolyglOTT" w:hAnsi="Truetypewriter PolyglOTT" w:cs="Truetypewriter PolyglOTT"/>
          <w:sz w:val="28"/>
          <w:szCs w:val="28"/>
        </w:rPr>
        <w:t>едине, я что-нибудь придумаю.</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-Так точно товарищ главнокомандующий сил сопротивления!</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*хлопок двери камеры допроса*</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Кто ты такой?</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простой офицер феде…-</w:t>
      </w:r>
    </w:p>
    <w:p w:rsidR="00DE5DB2" w:rsidRDefault="00DE5DB2"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это уже говорил! Ты думаешь я не знаю</w:t>
      </w:r>
      <w:r w:rsidR="00557796">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произошло!?</w:t>
      </w:r>
    </w:p>
    <w:p w:rsidR="00225EEB" w:rsidRDefault="00225EEB"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Я расскажу, в Федерации произошёл захват власти, новое правительство устроило в Пимбазене гражданскую войну. Ты служил на складе, где мы тебя и схватили, знаешь чей это дом – мой. Мы жили там долгие годы, а потом всю мою семью убили, зарезали, остались я и жена. Я должен был стать главкомом войск Пимбазена, а теперь мой ещё не родившийся сын не будет иметь даже малейшей возможности стать императором Пимбазена. Чтоб ты понимал они даже флаг сменили с фамильного герба Зофе, с синим</w:t>
      </w:r>
      <w:r w:rsidR="0090302F">
        <w:rPr>
          <w:rFonts w:ascii="Truetypewriter PolyglOTT" w:hAnsi="Truetypewriter PolyglOTT" w:cs="Truetypewriter PolyglOTT"/>
          <w:sz w:val="28"/>
          <w:szCs w:val="28"/>
        </w:rPr>
        <w:t xml:space="preserve"> изображением на белом фоне, на этот «апельсин» уродливый. После того, что я сказал выше, </w:t>
      </w:r>
      <w:r w:rsidR="0090302F">
        <w:rPr>
          <w:rFonts w:ascii="Truetypewriter PolyglOTT" w:hAnsi="Truetypewriter PolyglOTT" w:cs="Truetypewriter PolyglOTT"/>
          <w:sz w:val="28"/>
          <w:szCs w:val="28"/>
        </w:rPr>
        <w:lastRenderedPageBreak/>
        <w:t>объясни, почему я ещё не всадил тебе пулю в лоб. Назови хотя б одну объективную причину!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 меня есть 4-ро детей, жена, я… я, не мог… Ладно, вы всё равно меня убьёте, вы ж Пимбазенцы, хоть отмщу Нату за тот удар штыком, из-за которого я и здесь. -</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Так бы сразу.</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Моё имя Шрин Кришлану, просто Ши. Я полевой офицер Федеральных войск, да, дом был подвергнут сильным изменениям, но также образовался лаз. Они знают о лазе,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если выключиться электроснабжение склада, охранникам предписано отправиться на ремонт, оставив одного часового. -Ши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Я удивлён тем, насколько сильно Федерация нас демонизирует, скажи где лаз?</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Вторая северная башня</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Ли!!!</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Слушаю</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Отведите его в камеру 6</w:t>
      </w:r>
    </w:p>
    <w:p w:rsidR="0090302F" w:rsidRDefault="0090302F"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Шестую?! Э</w:t>
      </w:r>
      <w:r w:rsidR="00880F3C">
        <w:rPr>
          <w:rFonts w:ascii="Truetypewriter PolyglOTT" w:hAnsi="Truetypewriter PolyglOTT" w:cs="Truetypewriter PolyglOTT"/>
          <w:sz w:val="28"/>
          <w:szCs w:val="28"/>
        </w:rPr>
        <w:t>то же ваш кабинет</w:t>
      </w:r>
      <w:r>
        <w:rPr>
          <w:rFonts w:ascii="Truetypewriter PolyglOTT" w:hAnsi="Truetypewriter PolyglOTT" w:cs="Truetypewriter PolyglOTT"/>
          <w:sz w:val="28"/>
          <w:szCs w:val="28"/>
        </w:rPr>
        <w:t>?</w:t>
      </w:r>
    </w:p>
    <w:p w:rsidR="00880F3C" w:rsidRDefault="00880F3C" w:rsidP="00DE5DB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-Веди, и собирайте силы, скоро у нас будет много оружия…</w:t>
      </w:r>
    </w:p>
    <w:p w:rsidR="00557796" w:rsidRDefault="00557796" w:rsidP="0055779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6. А поезд шёл накатом…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111</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56</w:t>
      </w:r>
      <w:r w:rsidRPr="002676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00 794 об.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Господа! Нам удалось узнать об одной уязвимости оружейного склада.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Вы точно уверены, милорд?</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Да, уверен. Ли, ты возьмёшь группу из элитного расчёта, ваша задача устроить диверсию на подстанции «Наэль-Зо». Остальные пойдут со мной…</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-Разрешите пойти с вами?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-Молчи, тебе слово никто не давал, сдашь на при первой возможности!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Ли! Ему нет смысла это делать. Если он поведёт нас, то он будет на расстоянии вытянутой руки, </w:t>
      </w:r>
      <w:proofErr w:type="gramStart"/>
      <w:r>
        <w:rPr>
          <w:rFonts w:ascii="Truetypewriter PolyglOTT" w:hAnsi="Truetypewriter PolyglOTT" w:cs="Truetypewriter PolyglOTT"/>
          <w:sz w:val="28"/>
          <w:szCs w:val="28"/>
        </w:rPr>
        <w:t>а следовательно</w:t>
      </w:r>
      <w:proofErr w:type="gramEnd"/>
      <w:r>
        <w:rPr>
          <w:rFonts w:ascii="Truetypewriter PolyglOTT" w:hAnsi="Truetypewriter PolyglOTT" w:cs="Truetypewriter PolyglOTT"/>
          <w:sz w:val="28"/>
          <w:szCs w:val="28"/>
        </w:rPr>
        <w:t>, не успеет и сказать «Помогите», до того как будет убит, а он хочет жить!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-Хорошо, пойдёшь с нами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-Мне кажется он будет вам мешать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правы, я пойду с вами (к Ли), я не смогу смотреть на смерти сослуживцев, а на станции работают незнакомые люди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 том и решим</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sidRPr="00A34DD0">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 Погода благоволит операции, льёт непроглядный ливень.</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Группа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уже выдвинулась. Мы стоим у лаза и ждём условного сигнала: выстрела из ракетницы на электростанции. А вот и он.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A34DD0">
        <w:rPr>
          <w:rFonts w:ascii="Truetypewriter PolyglOTT" w:hAnsi="Truetypewriter PolyglOTT" w:cs="Truetypewriter PolyglOTT"/>
          <w:sz w:val="28"/>
          <w:szCs w:val="28"/>
        </w:rPr>
        <w:t>’05’’00</w:t>
      </w:r>
      <w:r>
        <w:rPr>
          <w:rFonts w:ascii="Truetypewriter PolyglOTT" w:hAnsi="Truetypewriter PolyglOTT" w:cs="Truetypewriter PolyglOTT"/>
          <w:sz w:val="28"/>
          <w:szCs w:val="28"/>
          <w:lang w:val="en-US"/>
        </w:rPr>
        <w:t>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Блестящая операция, весь оружейный склад захвачен. Мы нашли кучу провианта, боеприпасов, винтовок, мечей, пистолетов, медикаментов.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Первое же, что я приказал сделать – это защитить склад, завалить тот лаз. А так как склад в невероятной глуши, то и военных нам ждать не придётся.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112</w:t>
      </w:r>
      <w:r w:rsidRPr="0026763F">
        <w:rPr>
          <w:rFonts w:ascii="Truetypewriter PolyglOTT" w:hAnsi="Truetypewriter PolyglOTT" w:cs="Truetypewriter PolyglOTT"/>
          <w:sz w:val="28"/>
          <w:szCs w:val="28"/>
        </w:rPr>
        <w:t>’10’’00</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дом три звонких, пять глухих – вернулась диверсионная группа*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где остальные?</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*Падает без сознания и истекает кровью*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-Боже, у него на спине Ли!</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-Тельс, не медли врача!!!</w:t>
      </w:r>
    </w:p>
    <w:p w:rsidR="00557796" w:rsidRPr="0026763F"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26763F">
        <w:rPr>
          <w:rFonts w:ascii="Truetypewriter PolyglOTT" w:hAnsi="Truetypewriter PolyglOTT" w:cs="Truetypewriter PolyglOTT"/>
          <w:sz w:val="28"/>
          <w:szCs w:val="28"/>
        </w:rPr>
        <w:t>’54’’16</w:t>
      </w:r>
      <w:r>
        <w:rPr>
          <w:rFonts w:ascii="Truetypewriter PolyglOTT" w:hAnsi="Truetypewriter PolyglOTT" w:cs="Truetypewriter PolyglOTT"/>
          <w:sz w:val="28"/>
          <w:szCs w:val="28"/>
        </w:rPr>
        <w:t xml:space="preserve">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я?</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 палате, а точнее в поём бывшем доме. Какого «девштраль» (крайне эмоциональное ругательство) там произошло?</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Что с Ли? </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Умер…, перед смертью сказав, что ты не виновен.</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-Мне искренне жаль, всю дорогу он рассказывал о том, как жениться на… кажется Сонэ…</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Ши, давай к делу</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-Мы… Мы… Мы оплошались. Там была засада, всех спасло только то, что я офицер федерации, бывший офицер. Они их убили. Затем мы </w:t>
      </w:r>
      <w:r>
        <w:rPr>
          <w:rFonts w:ascii="Truetypewriter PolyglOTT" w:hAnsi="Truetypewriter PolyglOTT" w:cs="Truetypewriter PolyglOTT"/>
          <w:sz w:val="28"/>
          <w:szCs w:val="28"/>
        </w:rPr>
        <w:lastRenderedPageBreak/>
        <w:t>отключили генераторы, но тут к нам примчались солдаты, но не трое, как по уставу, а целая дивизия, мы сделали всё, что смогли: Норма, Тиля, Лазэ, Штоля убило взрывом мины. Ли был сильно ранен в живот, поэтому понёс его я. Ваши увидев на моём плече флаг Федерации открыли огонь, хорошо хоть я был в 50 метрах от входа. Больше я ничего не помню…</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Норм, Тиль, Лазэ, Штоль – лучшие бойцы, мои сокурсники по элитной академии. Ли командовал всей нашей «элитой» теперь его место займёшь ты.</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Но я же пленный офицер вражеского государства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Мне казалось ты полковник элитных сил армии пимбазена. Тебе только кажется, что у нас разные цели, она у нас одна, но ты её ещё пока не увидел. Но мне ты уже всё доказал, в твоей карточке сказано о 10-ти годах в элитной академии пимбазена.</w:t>
      </w:r>
    </w:p>
    <w:p w:rsidR="00557796" w:rsidRDefault="00557796" w:rsidP="0055779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113</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BA72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 xml:space="preserve">об. Ещё один член семьи «мёртв», это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мой двоюродный брат. </w:t>
      </w:r>
    </w:p>
    <w:p w:rsidR="001A2003" w:rsidRDefault="001A2003" w:rsidP="001A2003">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7. Забвение – блаженство, память – истина…</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Ну что ты решил?</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вам ответить. Пимбура, у меня к вам есть одно очень важное дело.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слушаю</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Я не могу рассказать здесь, у вас нету место, где нас никто не услышит?</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-Пошли за мной</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встал со большим трудом*</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уверен, что дойдёшь?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я должен</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44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-Красивое место, где мы?</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 начале скажи мне то, что хотел сказать</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ведь уже всем объявили о смерти всех пятерых?</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 Да, а что?</w:t>
      </w:r>
    </w:p>
    <w:p w:rsidR="001A2003" w:rsidRDefault="001A2003"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r w:rsidRPr="001A200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Норм, Тиль, Лазэ и Штоль не подорвались на мине – они сдались в плен</w:t>
      </w:r>
      <w:r w:rsidR="000A1DF7">
        <w:rPr>
          <w:rFonts w:ascii="Truetypewriter PolyglOTT" w:hAnsi="Truetypewriter PolyglOTT" w:cs="Truetypewriter PolyglOTT"/>
          <w:sz w:val="28"/>
          <w:szCs w:val="28"/>
        </w:rPr>
        <w:t xml:space="preserve"> при первой возможности.</w:t>
      </w:r>
      <w:r>
        <w:rPr>
          <w:rFonts w:ascii="Truetypewriter PolyglOTT" w:hAnsi="Truetypewriter PolyglOTT" w:cs="Truetypewriter PolyglOTT"/>
          <w:sz w:val="28"/>
          <w:szCs w:val="28"/>
        </w:rPr>
        <w:t xml:space="preserve"> Ли очень хотел, чтоб об этом никто кроме вас не знал, поэтому попросил сделать так</w:t>
      </w:r>
    </w:p>
    <w:p w:rsidR="001A2003"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-Я… У меня нет слов,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всегда был очень добр, но простить предательство… Я бы не простил…</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-Он на правах командира попытался их застрелить, был ранен, а я в это время осуществлял диверсию</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закроем тему.</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обещали рассказать об этом месте</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-Ты ведь знаешь, что центр, столица Пимбазена – это город Магвиль?</w:t>
      </w:r>
    </w:p>
    <w:p w:rsidR="000A1DF7" w:rsidRDefault="000A1DF7" w:rsidP="001A200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-Да, знаю, хотя сам с Кбинста</w:t>
      </w:r>
    </w:p>
    <w:p w:rsidR="00BA7274"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-Мы сейчас на Силии, это окраина нашей галактики, но я думаю это объяснять не стоит, так же, как и то, что рядом «зона карантина». Ну дак вот, меня зовут не Пимбура, моё настоящие имя Эниси,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xml:space="preserve"> если быть точным.</w:t>
      </w:r>
    </w:p>
    <w:p w:rsidR="000A1DF7"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-Зофе? Я думал вы шутили тогда в камере допроса. Зофе ведь это королевская чита?</w:t>
      </w:r>
    </w:p>
    <w:p w:rsidR="00E016E6" w:rsidRDefault="000A1DF7"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мой отец был сыном короля. Только я не чита, я лишь сателит. Видишь ли, мой отец должен был стать королём, но однажды он полюбил, до смерти полюбил, но это была простая крестьянка. Из-</w:t>
      </w:r>
      <w:r w:rsidR="00E016E6">
        <w:rPr>
          <w:rFonts w:ascii="Truetypewriter PolyglOTT" w:hAnsi="Truetypewriter PolyglOTT" w:cs="Truetypewriter PolyglOTT"/>
          <w:sz w:val="28"/>
          <w:szCs w:val="28"/>
        </w:rPr>
        <w:t>за этого они разругались с дядей и дедом. Правда 3</w:t>
      </w:r>
      <w:r w:rsidR="00773DF1">
        <w:rPr>
          <w:rFonts w:ascii="Truetypewriter PolyglOTT" w:hAnsi="Truetypewriter PolyglOTT" w:cs="Truetypewriter PolyglOTT"/>
          <w:sz w:val="28"/>
          <w:szCs w:val="28"/>
        </w:rPr>
        <w:t xml:space="preserve"> </w:t>
      </w:r>
      <w:r w:rsidR="00E016E6">
        <w:rPr>
          <w:rFonts w:ascii="Truetypewriter PolyglOTT" w:hAnsi="Truetypewriter PolyglOTT" w:cs="Truetypewriter PolyglOTT"/>
          <w:sz w:val="28"/>
          <w:szCs w:val="28"/>
        </w:rPr>
        <w:t>об. Назад помирились, благодаря мне…</w:t>
      </w:r>
    </w:p>
    <w:p w:rsidR="000A1DF7"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Моя жена, Ниссэ Фитро Гельо, уже из королевской семьи, а значит наш сын имел бы право на престол Пимбазена. Но не получилось… Почти вся моя семья либо убита, либо в криостазисе, либо, как дом Шэн, пропала без вести, оставались только Ниссэ, я и Ли.</w:t>
      </w:r>
    </w:p>
    <w:p w:rsidR="00E016E6"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ваш брат?</w:t>
      </w:r>
    </w:p>
    <w:p w:rsidR="00E016E6" w:rsidRDefault="00E51489"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двоюродный</w:t>
      </w:r>
      <w:r w:rsidR="00E016E6">
        <w:rPr>
          <w:rFonts w:ascii="Truetypewriter PolyglOTT" w:hAnsi="Truetypewriter PolyglOTT" w:cs="Truetypewriter PolyglOTT"/>
          <w:sz w:val="28"/>
          <w:szCs w:val="28"/>
        </w:rPr>
        <w:t xml:space="preserve">, но это секрет. Я даже не </w:t>
      </w:r>
      <w:proofErr w:type="gramStart"/>
      <w:r w:rsidR="00E016E6">
        <w:rPr>
          <w:rFonts w:ascii="Truetypewriter PolyglOTT" w:hAnsi="Truetypewriter PolyglOTT" w:cs="Truetypewriter PolyglOTT"/>
          <w:sz w:val="28"/>
          <w:szCs w:val="28"/>
        </w:rPr>
        <w:t>знаю</w:t>
      </w:r>
      <w:proofErr w:type="gramEnd"/>
      <w:r w:rsidR="00E016E6">
        <w:rPr>
          <w:rFonts w:ascii="Truetypewriter PolyglOTT" w:hAnsi="Truetypewriter PolyglOTT" w:cs="Truetypewriter PolyglOTT"/>
          <w:sz w:val="28"/>
          <w:szCs w:val="28"/>
        </w:rPr>
        <w:t xml:space="preserve"> как сказать это его </w:t>
      </w:r>
      <w:r w:rsidR="00041434">
        <w:rPr>
          <w:rFonts w:ascii="Truetypewriter PolyglOTT" w:hAnsi="Truetypewriter PolyglOTT" w:cs="Truetypewriter PolyglOTT"/>
          <w:sz w:val="28"/>
          <w:szCs w:val="28"/>
        </w:rPr>
        <w:t>невесте</w:t>
      </w:r>
      <w:r w:rsidR="00E016E6">
        <w:rPr>
          <w:rFonts w:ascii="Truetypewriter PolyglOTT" w:hAnsi="Truetypewriter PolyglOTT" w:cs="Truetypewriter PolyglOTT"/>
          <w:sz w:val="28"/>
          <w:szCs w:val="28"/>
        </w:rPr>
        <w:t>, у них даже детей не было…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вас понял. Я буду командовать элитой, но вы так и не сказали</w:t>
      </w:r>
      <w:r w:rsidR="00BF36C9">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что это за место?</w:t>
      </w:r>
    </w:p>
    <w:p w:rsidR="00BF36C9" w:rsidRDefault="00E016E6" w:rsidP="0010044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Эни: -Это старый летний за</w:t>
      </w:r>
      <w:r w:rsidR="00BF36C9">
        <w:rPr>
          <w:rFonts w:ascii="Truetypewriter PolyglOTT" w:hAnsi="Truetypewriter PolyglOTT" w:cs="Truetypewriter PolyglOTT"/>
          <w:sz w:val="28"/>
          <w:szCs w:val="28"/>
        </w:rPr>
        <w:t>мок семьи Зофе, он уже 400 об</w:t>
      </w:r>
      <w:proofErr w:type="gramStart"/>
      <w:r w:rsidR="00BF36C9">
        <w:rPr>
          <w:rFonts w:ascii="Truetypewriter PolyglOTT" w:hAnsi="Truetypewriter PolyglOTT" w:cs="Truetypewriter PolyglOTT"/>
          <w:sz w:val="28"/>
          <w:szCs w:val="28"/>
        </w:rPr>
        <w:t>.</w:t>
      </w:r>
      <w:proofErr w:type="gramEnd"/>
      <w:r w:rsidR="00BF36C9">
        <w:rPr>
          <w:rFonts w:ascii="Truetypewriter PolyglOTT" w:hAnsi="Truetypewriter PolyglOTT" w:cs="Truetypewriter PolyglOTT"/>
          <w:sz w:val="28"/>
          <w:szCs w:val="28"/>
        </w:rPr>
        <w:t xml:space="preserve"> к</w:t>
      </w:r>
      <w:r>
        <w:rPr>
          <w:rFonts w:ascii="Truetypewriter PolyglOTT" w:hAnsi="Truetypewriter PolyglOTT" w:cs="Truetypewriter PolyglOTT"/>
          <w:sz w:val="28"/>
          <w:szCs w:val="28"/>
        </w:rPr>
        <w:t xml:space="preserve">ак разрушен. </w:t>
      </w:r>
      <w:r w:rsidR="00BF36C9">
        <w:rPr>
          <w:rFonts w:ascii="Truetypewriter PolyglOTT" w:hAnsi="Truetypewriter PolyglOTT" w:cs="Truetypewriter PolyglOTT"/>
          <w:sz w:val="28"/>
          <w:szCs w:val="28"/>
        </w:rPr>
        <w:t xml:space="preserve">Я знал, что ты передумаешь, тогда ты защищал честь </w:t>
      </w:r>
      <w:r w:rsidR="00BF36C9">
        <w:rPr>
          <w:rFonts w:ascii="Truetypewriter PolyglOTT" w:hAnsi="Truetypewriter PolyglOTT" w:cs="Truetypewriter PolyglOTT"/>
          <w:sz w:val="28"/>
          <w:szCs w:val="28"/>
        </w:rPr>
        <w:lastRenderedPageBreak/>
        <w:t xml:space="preserve">Федерации, попал в плен, был предан, нас тоже предали и ты это понял. </w:t>
      </w:r>
      <w:r>
        <w:rPr>
          <w:rFonts w:ascii="Truetypewriter PolyglOTT" w:hAnsi="Truetypewriter PolyglOTT" w:cs="Truetypewriter PolyglOTT"/>
          <w:sz w:val="28"/>
          <w:szCs w:val="28"/>
        </w:rPr>
        <w:t>А теперь иди спать, завтра идём на штурм лагеря воен</w:t>
      </w:r>
      <w:r w:rsidR="00E51489">
        <w:rPr>
          <w:rFonts w:ascii="Truetypewriter PolyglOTT" w:hAnsi="Truetypewriter PolyglOTT" w:cs="Truetypewriter PolyglOTT"/>
          <w:sz w:val="28"/>
          <w:szCs w:val="28"/>
        </w:rPr>
        <w:t>н</w:t>
      </w:r>
      <w:r>
        <w:rPr>
          <w:rFonts w:ascii="Truetypewriter PolyglOTT" w:hAnsi="Truetypewriter PolyglOTT" w:cs="Truetypewriter PolyglOTT"/>
          <w:sz w:val="28"/>
          <w:szCs w:val="28"/>
        </w:rPr>
        <w:t>опленных!</w:t>
      </w:r>
    </w:p>
    <w:p w:rsidR="00BF36C9" w:rsidRDefault="00BF36C9" w:rsidP="00BF36C9">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8. Синие облака – признак грозы…</w:t>
      </w:r>
    </w:p>
    <w:p w:rsidR="00BE3C7B"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12</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23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-Милорд, наши войска несут к</w:t>
      </w:r>
      <w:r w:rsidR="00E51489">
        <w:rPr>
          <w:rFonts w:ascii="Truetypewriter PolyglOTT" w:hAnsi="Truetypewriter PolyglOTT" w:cs="Truetypewriter PolyglOTT"/>
          <w:sz w:val="28"/>
          <w:szCs w:val="28"/>
        </w:rPr>
        <w:t>олоссальные потери от повстанце</w:t>
      </w:r>
      <w:r>
        <w:rPr>
          <w:rFonts w:ascii="Truetypewriter PolyglOTT" w:hAnsi="Truetypewriter PolyglOTT" w:cs="Truetypewriter PolyglOTT"/>
          <w:sz w:val="28"/>
          <w:szCs w:val="28"/>
        </w:rPr>
        <w:t>в</w:t>
      </w:r>
      <w:r w:rsidR="00E51489">
        <w:rPr>
          <w:rFonts w:ascii="Truetypewriter PolyglOTT" w:hAnsi="Truetypewriter PolyglOTT" w:cs="Truetypewriter PolyglOTT"/>
          <w:sz w:val="28"/>
          <w:szCs w:val="28"/>
        </w:rPr>
        <w:t xml:space="preserve"> в</w:t>
      </w:r>
      <w:r>
        <w:rPr>
          <w:rFonts w:ascii="Truetypewriter PolyglOTT" w:hAnsi="Truetypewriter PolyglOTT" w:cs="Truetypewriter PolyglOTT"/>
          <w:sz w:val="28"/>
          <w:szCs w:val="28"/>
        </w:rPr>
        <w:t xml:space="preserve"> Магвиле.</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Я по-твоему не знаю? Позови сюда министра обороны, Нэс</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Нэс: - Вас понял</w:t>
      </w:r>
    </w:p>
    <w:p w:rsidR="00BF36C9" w:rsidRDefault="00BF36C9"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Министр: - </w:t>
      </w:r>
      <w:r w:rsidR="0086057A">
        <w:rPr>
          <w:rFonts w:ascii="Truetypewriter PolyglOTT" w:hAnsi="Truetypewriter PolyglOTT" w:cs="Truetypewriter PolyglOTT"/>
          <w:sz w:val="28"/>
          <w:szCs w:val="28"/>
        </w:rPr>
        <w:t>Жифэ</w:t>
      </w:r>
      <w:r>
        <w:rPr>
          <w:rFonts w:ascii="Truetypewriter PolyglOTT" w:hAnsi="Truetypewriter PolyglOTT" w:cs="Truetypewriter PolyglOTT"/>
          <w:sz w:val="28"/>
          <w:szCs w:val="28"/>
        </w:rPr>
        <w:t>, что случилось, генерал сказал, что ты меня звал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-Брат, вот мы вроде бы с тобой захватили власть в Федерации, так?</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Министр: - Да, я взял на себя армию, а ты бумажки, как и договаривались</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-Тогда, Фо, к тебе такой вопрос, почему в Магвиле пачками гибнут люди? Да войну затеял я, но это не значит, что мы имеем полное право затыкать солдатами амбразуры повстанцев.</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-Тебе нужен Пимбазен, мне нужна власть, я тебе и так разрешил сделать всё по обычаю, я не стал вырезать королевский дом, они в криокамерах</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-А сателиты, тоже, не смеши меня! Все сателитные дома уничтожены! Некий Шрин Кришлау написал мне об этом доклад</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*выстрел, Жифэ Каале упал*</w:t>
      </w:r>
    </w:p>
    <w:p w:rsidR="0086057A" w:rsidRDefault="0086057A"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 -Брат, Пимбазен – это погибель всех нас, ты не видишь угрозу, настанет время, и он сотрёт нас в порошок, </w:t>
      </w:r>
      <w:r w:rsidR="00CE596B">
        <w:rPr>
          <w:rFonts w:ascii="Truetypewriter PolyglOTT" w:hAnsi="Truetypewriter PolyglOTT" w:cs="Truetypewriter PolyglOTT"/>
          <w:sz w:val="28"/>
          <w:szCs w:val="28"/>
        </w:rPr>
        <w:t>пока оно не настало из Пимбазена надо выжать все соки, они будут нашими робами, обещай мне, что отречёшься от власти, обещай, что уедешь на Силию, подальше от центра и будешь жить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«Нормос ки нормос, ног фрагу, жин теро ли, жё, люго» (Перевод с Федерального: «Зуб за зуб, так говорят, мне моё вернулось, твори, клянусь)</w:t>
      </w:r>
    </w:p>
    <w:p w:rsidR="00CE596B" w:rsidRDefault="00CE596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 -Врача!!!</w:t>
      </w:r>
    </w:p>
    <w:p w:rsidR="00BE3C7B" w:rsidRDefault="00BE3C7B" w:rsidP="00BE3C7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59</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59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BE3C7B" w:rsidP="00BF36C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отрекается, мхм, это ещё один повод штурмовать тюрьмы, а при штурме мы будем кричать: </w:t>
      </w:r>
      <w:r w:rsidR="00292B74">
        <w:rPr>
          <w:rFonts w:ascii="Truetypewriter PolyglOTT" w:hAnsi="Truetypewriter PolyglOTT" w:cs="Truetypewriter PolyglOTT"/>
          <w:sz w:val="28"/>
          <w:szCs w:val="28"/>
        </w:rPr>
        <w:t xml:space="preserve">«Девштраль Пимбазъерих, </w:t>
      </w:r>
      <w:proofErr w:type="gramStart"/>
      <w:r w:rsidR="00292B74">
        <w:rPr>
          <w:rFonts w:ascii="Truetypewriter PolyglOTT" w:hAnsi="Truetypewriter PolyglOTT" w:cs="Truetypewriter PolyglOTT"/>
          <w:sz w:val="28"/>
          <w:szCs w:val="28"/>
        </w:rPr>
        <w:t>девштраль</w:t>
      </w:r>
      <w:proofErr w:type="gramEnd"/>
      <w:r w:rsidR="00292B74">
        <w:rPr>
          <w:rFonts w:ascii="Truetypewriter PolyglOTT" w:hAnsi="Truetypewriter PolyglOTT" w:cs="Truetypewriter PolyglOTT"/>
          <w:sz w:val="28"/>
          <w:szCs w:val="28"/>
        </w:rPr>
        <w:t xml:space="preserve"> но мор»</w:t>
      </w:r>
      <w:r w:rsidR="00A04DAC">
        <w:rPr>
          <w:rFonts w:ascii="Truetypewriter PolyglOTT" w:hAnsi="Truetypewriter PolyglOTT" w:cs="Truetypewriter PolyglOTT"/>
          <w:sz w:val="28"/>
          <w:szCs w:val="28"/>
        </w:rPr>
        <w:t xml:space="preserve"> (Крайне правый</w:t>
      </w:r>
      <w:r w:rsidR="00193D3F">
        <w:rPr>
          <w:rFonts w:ascii="Truetypewriter PolyglOTT" w:hAnsi="Truetypewriter PolyglOTT" w:cs="Truetypewriter PolyglOTT"/>
          <w:sz w:val="28"/>
          <w:szCs w:val="28"/>
        </w:rPr>
        <w:t xml:space="preserve"> и не цензурный</w:t>
      </w:r>
      <w:r w:rsidR="00A04DAC">
        <w:rPr>
          <w:rFonts w:ascii="Truetypewriter PolyglOTT" w:hAnsi="Truetypewriter PolyglOTT" w:cs="Truetypewriter PolyglOTT"/>
          <w:sz w:val="28"/>
          <w:szCs w:val="28"/>
        </w:rPr>
        <w:t xml:space="preserve"> патриотический лозунг)</w:t>
      </w:r>
    </w:p>
    <w:p w:rsidR="00BE3C7B" w:rsidRDefault="006B2AD1" w:rsidP="006B2AD1">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9. Дни будущего минули…</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912C80">
        <w:rPr>
          <w:rFonts w:ascii="Truetypewriter PolyglOTT" w:hAnsi="Truetypewriter PolyglOTT" w:cs="Truetypewriter PolyglOTT"/>
          <w:sz w:val="28"/>
          <w:szCs w:val="28"/>
        </w:rPr>
        <w:t>’00’’00</w:t>
      </w:r>
      <w:r>
        <w:rPr>
          <w:rFonts w:ascii="Truetypewriter PolyglOTT" w:hAnsi="Truetypewriter PolyglOTT" w:cs="Truetypewriter PolyglOTT"/>
          <w:sz w:val="28"/>
          <w:szCs w:val="28"/>
          <w:lang w:val="en-US"/>
        </w:rPr>
        <w:t> </w:t>
      </w:r>
      <w:r w:rsidRPr="00912C8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Пимбура: -План такой: Ши, вы с группой зачистите верхние этажи и офицерский корпус, я пойду с вами. Остальные же будут зачищать 1 и 2 этажи, после нашего сигнала. Ваша задача перебить всю охрану и выпустить всех заключённых. Федералов с бело-синей повязкой не трогать!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Ши: -Пимбура, ваш план изумителен, но не рациональнее ли будет: а) Сохранить часть солдат в резерве; б) Брать пленных федералов, они же не звери, у них есть такое же светлое стремление защищать</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w:t>
      </w:r>
      <w:r w:rsidR="00193D3F">
        <w:rPr>
          <w:rFonts w:ascii="Truetypewriter PolyglOTT" w:hAnsi="Truetypewriter PolyglOTT" w:cs="Truetypewriter PolyglOTT"/>
          <w:sz w:val="28"/>
          <w:szCs w:val="28"/>
        </w:rPr>
        <w:t>На вилы его!!!</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-Предатель!!!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-Молчать!!! Ши прав, я погорячился, мы не звери. </w:t>
      </w:r>
      <w:proofErr w:type="gramStart"/>
      <w:r>
        <w:rPr>
          <w:rFonts w:ascii="Truetypewriter PolyglOTT" w:hAnsi="Truetypewriter PolyglOTT" w:cs="Truetypewriter PolyglOTT"/>
          <w:sz w:val="28"/>
          <w:szCs w:val="28"/>
        </w:rPr>
        <w:t>Подполковник</w:t>
      </w:r>
      <w:proofErr w:type="gramEnd"/>
      <w:r>
        <w:rPr>
          <w:rFonts w:ascii="Truetypewriter PolyglOTT" w:hAnsi="Truetypewriter PolyglOTT" w:cs="Truetypewriter PolyglOTT"/>
          <w:sz w:val="28"/>
          <w:szCs w:val="28"/>
        </w:rPr>
        <w:t xml:space="preserve"> Но и подполковник Тао, вы, слишком плохо к нему относитесь.</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Тао: - Увидите, он вас предаст</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Пимбура: -Вы уверены? Мы почти вытащили из Федерации его жену и детей, он </w:t>
      </w:r>
      <w:proofErr w:type="gramStart"/>
      <w:r>
        <w:rPr>
          <w:rFonts w:ascii="Truetypewriter PolyglOTT" w:hAnsi="Truetypewriter PolyglOTT" w:cs="Truetypewriter PolyglOTT"/>
          <w:sz w:val="28"/>
          <w:szCs w:val="28"/>
        </w:rPr>
        <w:t>видел</w:t>
      </w:r>
      <w:proofErr w:type="gramEnd"/>
      <w:r>
        <w:rPr>
          <w:rFonts w:ascii="Truetypewriter PolyglOTT" w:hAnsi="Truetypewriter PolyglOTT" w:cs="Truetypewriter PolyglOTT"/>
          <w:sz w:val="28"/>
          <w:szCs w:val="28"/>
        </w:rPr>
        <w:t xml:space="preserve"> как от рук его народа гибнут невинные, он был предан своими. А таким, я считаю, можно верить</w:t>
      </w:r>
    </w:p>
    <w:p w:rsidR="00193D3F" w:rsidRPr="006B2AD1" w:rsidRDefault="00193D3F" w:rsidP="006B2AD1">
      <w:pPr>
        <w:jc w:val="both"/>
        <w:rPr>
          <w:rFonts w:ascii="Truetypewriter PolyglOTT" w:hAnsi="Truetypewriter PolyglOTT" w:cs="Truetypewriter PolyglOTT"/>
          <w:sz w:val="28"/>
          <w:szCs w:val="28"/>
        </w:rPr>
      </w:pP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04</w:t>
      </w:r>
      <w:r w:rsidRPr="001A2003">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00 </w:t>
      </w:r>
      <w:r w:rsidRPr="00A34DD0">
        <w:rPr>
          <w:rFonts w:ascii="Truetypewriter PolyglOTT" w:hAnsi="Truetypewriter PolyglOTT" w:cs="Truetypewriter PolyglOTT"/>
          <w:sz w:val="28"/>
          <w:szCs w:val="28"/>
        </w:rPr>
        <w:t xml:space="preserve">794 </w:t>
      </w:r>
      <w:r>
        <w:rPr>
          <w:rFonts w:ascii="Truetypewriter PolyglOTT" w:hAnsi="Truetypewriter PolyglOTT" w:cs="Truetypewriter PolyglOTT"/>
          <w:sz w:val="28"/>
          <w:szCs w:val="28"/>
        </w:rPr>
        <w:t>об.</w:t>
      </w:r>
    </w:p>
    <w:p w:rsidR="006B2AD1" w:rsidRDefault="006B2AD1"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Из донесения Форэсу Каале: …Жифэ Каале, только что прибыл в тюрьму «С-01» на планете СИ-85 «Сильва». Состояние Жифэ оценивается как средней тяжести. Выдано инвалидное кресло 1 ед.</w:t>
      </w:r>
    </w:p>
    <w:p w:rsidR="006B2AD1"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C01ED0">
        <w:rPr>
          <w:rFonts w:ascii="Truetypewriter PolyglOTT" w:hAnsi="Truetypewriter PolyglOTT" w:cs="Truetypewriter PolyglOTT"/>
          <w:sz w:val="28"/>
          <w:szCs w:val="28"/>
        </w:rPr>
        <w:t>’15’’00</w:t>
      </w:r>
      <w:r>
        <w:rPr>
          <w:rFonts w:ascii="Truetypewriter PolyglOTT" w:hAnsi="Truetypewriter PolyglOTT" w:cs="Truetypewriter PolyglOTT"/>
          <w:sz w:val="28"/>
          <w:szCs w:val="28"/>
          <w:lang w:val="en-US"/>
        </w:rPr>
        <w:t> </w:t>
      </w:r>
      <w:r w:rsidRPr="00C01ED0">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r w:rsidR="006B2AD1">
        <w:rPr>
          <w:rFonts w:ascii="Truetypewriter PolyglOTT" w:hAnsi="Truetypewriter PolyglOTT" w:cs="Truetypewriter PolyglOTT"/>
          <w:sz w:val="28"/>
          <w:szCs w:val="28"/>
        </w:rPr>
        <w:t xml:space="preserve"> </w:t>
      </w:r>
    </w:p>
    <w:p w:rsidR="00193D3F" w:rsidRDefault="00193D3F" w:rsidP="006B2AD1">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Пимбура(</w:t>
      </w:r>
      <w:proofErr w:type="gramEnd"/>
      <w:r>
        <w:rPr>
          <w:rFonts w:ascii="Truetypewriter PolyglOTT" w:hAnsi="Truetypewriter PolyglOTT" w:cs="Truetypewriter PolyglOTT"/>
          <w:sz w:val="28"/>
          <w:szCs w:val="28"/>
        </w:rPr>
        <w:t>по рации): -Но, вено, корно!!!(Три, два, один) Нурэ, гине тропо, Девштраль Пимбазъерих, девштраль но мор!!! (Народ, пришло время, *освободить нашу землю*)</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-Начать штурм!!!</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*бег по леснице, Пимбура заглядывает за угол*</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королевская охрана, чтоб им тут делать? Всем стоять я сними разберусь.</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воспоминаний Ши:</w:t>
      </w:r>
    </w:p>
    <w:p w:rsidR="005F3447"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…Когда Пимбура сказал, что разберётся, я подумал, что ему надоело жить, но </w:t>
      </w:r>
      <w:r w:rsidR="00E42B8D">
        <w:rPr>
          <w:rFonts w:ascii="Truetypewriter PolyglOTT" w:hAnsi="Truetypewriter PolyglOTT" w:cs="Truetypewriter PolyglOTT"/>
          <w:sz w:val="28"/>
          <w:szCs w:val="28"/>
        </w:rPr>
        <w:t xml:space="preserve">всё же пустил. 14 секунд ему понадобилось, чтобы обезвредить солдат, о мастерстве которых в армии Федерации ходили легенды. Он вышел из-за угла, достал из кобуры </w:t>
      </w:r>
      <w:r w:rsidR="00100278">
        <w:rPr>
          <w:rFonts w:ascii="Truetypewriter PolyglOTT" w:hAnsi="Truetypewriter PolyglOTT" w:cs="Truetypewriter PolyglOTT"/>
          <w:sz w:val="28"/>
          <w:szCs w:val="28"/>
        </w:rPr>
        <w:t>3</w:t>
      </w:r>
      <w:r w:rsidR="00E61C40">
        <w:rPr>
          <w:rFonts w:ascii="Truetypewriter PolyglOTT" w:hAnsi="Truetypewriter PolyglOTT" w:cs="Truetypewriter PolyglOTT"/>
          <w:sz w:val="28"/>
          <w:szCs w:val="28"/>
        </w:rPr>
        <w:t>5 сантиметровый ритуальный Пимбазенский кинжал</w:t>
      </w:r>
      <w:r w:rsidR="00100278">
        <w:rPr>
          <w:rFonts w:ascii="Truetypewriter PolyglOTT" w:hAnsi="Truetypewriter PolyglOTT" w:cs="Truetypewriter PolyglOTT"/>
          <w:sz w:val="28"/>
          <w:szCs w:val="28"/>
        </w:rPr>
        <w:t>, чья рукоять была 10</w:t>
      </w:r>
      <w:r w:rsidR="00E61C40">
        <w:rPr>
          <w:rFonts w:ascii="Truetypewriter PolyglOTT" w:hAnsi="Truetypewriter PolyglOTT" w:cs="Truetypewriter PolyglOTT"/>
          <w:sz w:val="28"/>
          <w:szCs w:val="28"/>
        </w:rPr>
        <w:t xml:space="preserve"> сантиметров</w:t>
      </w:r>
      <w:r w:rsidR="00100278">
        <w:rPr>
          <w:rFonts w:ascii="Truetypewriter PolyglOTT" w:hAnsi="Truetypewriter PolyglOTT" w:cs="Truetypewriter PolyglOTT"/>
          <w:sz w:val="28"/>
          <w:szCs w:val="28"/>
        </w:rPr>
        <w:t xml:space="preserve"> в длину и отлично ложилась в руку, лезвие 35см в длину, 0.25см в толщину и 4см в ширину, одним махом вогнал кинжал в глотку первого, вытащил, отразил атаку второго, и пробил кинжалом в район стыка броне плит кирасы, что мгновенно привело к остановке сердца…</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была выбита с грохотом*</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Или же Эниси Зофэ, последний представитель рода, тут стоит твоя фотография.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-Довольно, я уже осведомлён о том, что верхушка знает, что в восстаниях виноват я</w:t>
      </w:r>
    </w:p>
    <w:p w:rsidR="00100278" w:rsidRDefault="00100278"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*Инвалидное кресло повернулось*</w:t>
      </w:r>
    </w:p>
    <w:p w:rsidR="00100278"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О нет, они знают лишь о том, что есть какое-то сепаратисское движение, а я теперь знаю</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 Тогда что мне мешает всадить тебе в глотку этот кинжал?</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*Клинок оказался близ трахеи*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 Тогда чем ты лучше меня? Те два солдата ни в чём не повинны, они б пропустили тебя, они тут для того, что б я не сбежал, а не для моей охраны. Ты даже не разобрался. Я предлагаю тебе сделку, одну, простую, но очень выгодную: за мной трон Федерации – за тобой Пимбазен, и никаких войн…</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убрал клинок в ножны*</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Запись от 115</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50</w:t>
      </w:r>
      <w:r w:rsidRPr="00193D3F">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03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193D3F"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Мы начали штурм, к 115</w:t>
      </w:r>
      <w:r w:rsidRPr="00193D3F">
        <w:rPr>
          <w:rFonts w:ascii="Truetypewriter PolyglOTT" w:hAnsi="Truetypewriter PolyglOTT" w:cs="Truetypewriter PolyglOTT"/>
          <w:sz w:val="28"/>
          <w:szCs w:val="28"/>
        </w:rPr>
        <w:t>’20’’</w:t>
      </w:r>
      <w:r>
        <w:rPr>
          <w:rFonts w:ascii="Truetypewriter PolyglOTT" w:hAnsi="Truetypewriter PolyglOTT" w:cs="Truetypewriter PolyglOTT"/>
          <w:sz w:val="28"/>
          <w:szCs w:val="28"/>
        </w:rPr>
        <w:t xml:space="preserve">00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3 этаж был защищен от офицеров и элитных войск федерации, и я отдал приказ начинать штурм первых двух этажей. </w:t>
      </w:r>
    </w:p>
    <w:p w:rsidR="005F3447" w:rsidRDefault="00193D3F"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Возможно это как-то странно звучит, но 3 и 4 этаж тюрьмы</w:t>
      </w:r>
      <w:r w:rsidR="005F3447">
        <w:rPr>
          <w:rFonts w:ascii="Truetypewriter PolyglOTT" w:hAnsi="Truetypewriter PolyglOTT" w:cs="Truetypewriter PolyglOTT"/>
          <w:sz w:val="28"/>
          <w:szCs w:val="28"/>
        </w:rPr>
        <w:t xml:space="preserve"> не имеют никакой связи с 1 и 2. У них 2 разных входа. Так же мы при </w:t>
      </w:r>
      <w:r w:rsidR="005F3447">
        <w:rPr>
          <w:rFonts w:ascii="Truetypewriter PolyglOTT" w:hAnsi="Truetypewriter PolyglOTT" w:cs="Truetypewriter PolyglOTT"/>
          <w:sz w:val="28"/>
          <w:szCs w:val="28"/>
        </w:rPr>
        <w:lastRenderedPageBreak/>
        <w:t xml:space="preserve">штурме впервые испытали новую броню элитных войск, она была похожа на рыцарскую: кираса, шлем с забралом и камерами – в общем масса этого чуда техники была около 45 кг. Но за эти килограммы мы получали не восприимчивость к любому огнестрелу винтовочного калибра, а также просто отличную подвижность. Всё благодаря пластинам </w:t>
      </w:r>
      <w:r w:rsidR="00943F89">
        <w:rPr>
          <w:rFonts w:ascii="Truetypewriter PolyglOTT" w:hAnsi="Truetypewriter PolyglOTT" w:cs="Truetypewriter PolyglOTT"/>
          <w:sz w:val="28"/>
          <w:szCs w:val="28"/>
        </w:rPr>
        <w:t xml:space="preserve">из сплава </w:t>
      </w:r>
      <w:r w:rsidR="005F3447">
        <w:rPr>
          <w:rFonts w:ascii="Truetypewriter PolyglOTT" w:hAnsi="Truetypewriter PolyglOTT" w:cs="Truetypewriter PolyglOTT"/>
          <w:sz w:val="28"/>
          <w:szCs w:val="28"/>
        </w:rPr>
        <w:t>титана</w:t>
      </w:r>
      <w:r w:rsidR="00943F89">
        <w:rPr>
          <w:rFonts w:ascii="Truetypewriter PolyglOTT" w:hAnsi="Truetypewriter PolyglOTT" w:cs="Truetypewriter PolyglOTT"/>
          <w:sz w:val="28"/>
          <w:szCs w:val="28"/>
        </w:rPr>
        <w:t xml:space="preserve"> с азотом,</w:t>
      </w:r>
      <w:r w:rsidR="005F3447">
        <w:rPr>
          <w:rFonts w:ascii="Truetypewriter PolyglOTT" w:hAnsi="Truetypewriter PolyglOTT" w:cs="Truetypewriter PolyglOTT"/>
          <w:sz w:val="28"/>
          <w:szCs w:val="28"/>
        </w:rPr>
        <w:t xml:space="preserve"> армирован</w:t>
      </w:r>
      <w:r w:rsidR="00943F89">
        <w:rPr>
          <w:rFonts w:ascii="Truetypewriter PolyglOTT" w:hAnsi="Truetypewriter PolyglOTT" w:cs="Truetypewriter PolyglOTT"/>
          <w:sz w:val="28"/>
          <w:szCs w:val="28"/>
        </w:rPr>
        <w:t>ного</w:t>
      </w:r>
      <w:r w:rsidR="005F3447">
        <w:rPr>
          <w:rFonts w:ascii="Truetypewriter PolyglOTT" w:hAnsi="Truetypewriter PolyglOTT" w:cs="Truetypewriter PolyglOTT"/>
          <w:sz w:val="28"/>
          <w:szCs w:val="28"/>
        </w:rPr>
        <w:t xml:space="preserve"> углеродными нанотрубками…</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Мне привели Норма, Тиля, Лазэ и Штоля, я решил отправить их в карцер. Так же у нас появился новый пленный - Жифэ Каале, тот, что</w:t>
      </w:r>
      <w:r w:rsidR="00912C80">
        <w:rPr>
          <w:rFonts w:ascii="Truetypewriter PolyglOTT" w:hAnsi="Truetypewriter PolyglOTT" w:cs="Truetypewriter PolyglOTT"/>
          <w:sz w:val="28"/>
          <w:szCs w:val="28"/>
        </w:rPr>
        <w:t xml:space="preserve"> начал войну, он её и законч</w:t>
      </w:r>
      <w:r>
        <w:rPr>
          <w:rFonts w:ascii="Truetypewriter PolyglOTT" w:hAnsi="Truetypewriter PolyglOTT" w:cs="Truetypewriter PolyglOTT"/>
          <w:sz w:val="28"/>
          <w:szCs w:val="28"/>
        </w:rPr>
        <w:t>ит…</w:t>
      </w:r>
    </w:p>
    <w:p w:rsidR="002F00E0" w:rsidRDefault="002F00E0"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115</w:t>
      </w:r>
      <w:r w:rsidRPr="002F00E0">
        <w:rPr>
          <w:rFonts w:ascii="Truetypewriter PolyglOTT" w:hAnsi="Truetypewriter PolyglOTT" w:cs="Truetypewriter PolyglOTT"/>
          <w:sz w:val="28"/>
          <w:szCs w:val="28"/>
        </w:rPr>
        <w:t>’59’’59</w:t>
      </w:r>
      <w:r>
        <w:rPr>
          <w:rFonts w:ascii="Truetypewriter PolyglOTT" w:hAnsi="Truetypewriter PolyglOTT" w:cs="Truetypewriter PolyglOTT"/>
          <w:sz w:val="28"/>
          <w:szCs w:val="28"/>
        </w:rPr>
        <w:t xml:space="preserve"> </w:t>
      </w:r>
      <w:r w:rsidR="00330857" w:rsidRPr="00193D3F">
        <w:rPr>
          <w:rFonts w:ascii="Truetypewriter PolyglOTT" w:hAnsi="Truetypewriter PolyglOTT" w:cs="Truetypewriter PolyglOTT"/>
          <w:sz w:val="28"/>
          <w:szCs w:val="28"/>
        </w:rPr>
        <w:t>794</w:t>
      </w:r>
      <w:r w:rsidR="00330857">
        <w:rPr>
          <w:rFonts w:ascii="Truetypewriter PolyglOTT" w:hAnsi="Truetypewriter PolyglOTT" w:cs="Truetypewriter PolyglOTT"/>
          <w:sz w:val="28"/>
          <w:szCs w:val="28"/>
        </w:rPr>
        <w:t xml:space="preserve"> об. </w:t>
      </w:r>
      <w:r>
        <w:rPr>
          <w:rFonts w:ascii="Truetypewriter PolyglOTT" w:hAnsi="Truetypewriter PolyglOTT" w:cs="Truetypewriter PolyglOTT"/>
          <w:sz w:val="28"/>
          <w:szCs w:val="28"/>
        </w:rPr>
        <w:t>Дорогая Си, пишет Ши, я жив, я на Силии. Скоро к тебе придут люди, не пугайся их, возьми детей и иди с людьми, при встрече они зачитают тебе мои строки:</w:t>
      </w:r>
    </w:p>
    <w:p w:rsidR="002F00E0" w:rsidRPr="00BF15B5" w:rsidRDefault="002F00E0" w:rsidP="002F00E0">
      <w:pPr>
        <w:jc w:val="center"/>
        <w:rPr>
          <w:rFonts w:ascii="Truetypewriter PolyglOTT" w:hAnsi="Truetypewriter PolyglOTT" w:cs="Truetypewriter PolyglOTT"/>
          <w:sz w:val="28"/>
          <w:szCs w:val="28"/>
        </w:rPr>
      </w:pPr>
      <w:r w:rsidRPr="00BF15B5">
        <w:rPr>
          <w:rFonts w:ascii="Truetypewriter PolyglOTT" w:hAnsi="Truetypewriter PolyglOTT" w:cs="Truetypewriter PolyglOTT"/>
          <w:color w:val="E1E3E6"/>
          <w:sz w:val="28"/>
          <w:szCs w:val="28"/>
        </w:rPr>
        <w:br/>
      </w:r>
      <w:r w:rsidRPr="00BF15B5">
        <w:rPr>
          <w:rFonts w:ascii="Truetypewriter PolyglOTT" w:hAnsi="Truetypewriter PolyglOTT" w:cs="Truetypewriter PolyglOTT"/>
          <w:sz w:val="28"/>
          <w:szCs w:val="28"/>
        </w:rPr>
        <w:t>Мне будет так тоскливо, одиноко.</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Мне будет холодно, буд</w:t>
      </w:r>
      <w:r w:rsidRPr="00BF15B5">
        <w:rPr>
          <w:rFonts w:ascii="Truetypewriter PolyglOTT" w:hAnsi="Truetypewriter PolyglOTT" w:cs="Truetypewriter PolyglOTT"/>
          <w:sz w:val="28"/>
          <w:szCs w:val="28"/>
        </w:rPr>
        <w:t>то в тумане голубом.</w:t>
      </w:r>
      <w:r w:rsidRPr="00BF15B5">
        <w:rPr>
          <w:rFonts w:ascii="Truetypewriter PolyglOTT" w:hAnsi="Truetypewriter PolyglOTT" w:cs="Truetypewriter PolyglOTT"/>
          <w:sz w:val="28"/>
          <w:szCs w:val="28"/>
        </w:rPr>
        <w:br/>
        <w:t>Когда ты будешь от меня далёко.</w:t>
      </w:r>
      <w:r w:rsidRPr="00BF15B5">
        <w:rPr>
          <w:rFonts w:ascii="Truetypewriter PolyglOTT" w:hAnsi="Truetypewriter PolyglOTT" w:cs="Truetypewriter PolyglOTT"/>
          <w:sz w:val="28"/>
          <w:szCs w:val="28"/>
        </w:rPr>
        <w:br/>
        <w:t>Когда я не могу сказать о том о сём...</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И ветры, вьюги, языки</w:t>
      </w:r>
      <w:r w:rsidRPr="00BF15B5">
        <w:rPr>
          <w:rFonts w:ascii="Truetypewriter PolyglOTT" w:hAnsi="Truetypewriter PolyglOTT" w:cs="Truetypewriter PolyglOTT"/>
          <w:sz w:val="28"/>
          <w:szCs w:val="28"/>
        </w:rPr>
        <w:br/>
        <w:t>Нас не разлучат, знаешь ты.</w:t>
      </w:r>
      <w:r w:rsidRPr="00BF15B5">
        <w:rPr>
          <w:rFonts w:ascii="Truetypewriter PolyglOTT" w:hAnsi="Truetypewriter PolyglOTT" w:cs="Truetypewriter PolyglOTT"/>
          <w:sz w:val="28"/>
          <w:szCs w:val="28"/>
        </w:rPr>
        <w:br/>
        <w:t>Но помни, мы тогда долж</w:t>
      </w:r>
      <w:r w:rsidR="0097437A" w:rsidRPr="00BF15B5">
        <w:rPr>
          <w:rFonts w:ascii="Truetypewriter PolyglOTT" w:hAnsi="Truetypewriter PolyglOTT" w:cs="Truetypewriter PolyglOTT"/>
          <w:sz w:val="28"/>
          <w:szCs w:val="28"/>
        </w:rPr>
        <w:t>н</w:t>
      </w:r>
      <w:r w:rsidRPr="00BF15B5">
        <w:rPr>
          <w:rFonts w:ascii="Truetypewriter PolyglOTT" w:hAnsi="Truetypewriter PolyglOTT" w:cs="Truetypewriter PolyglOTT"/>
          <w:sz w:val="28"/>
          <w:szCs w:val="28"/>
        </w:rPr>
        <w:t>ы,</w:t>
      </w:r>
      <w:r w:rsidRPr="00BF15B5">
        <w:rPr>
          <w:rFonts w:ascii="Truetypewriter PolyglOTT" w:hAnsi="Truetypewriter PolyglOTT" w:cs="Truetypewriter PolyglOTT"/>
          <w:sz w:val="28"/>
          <w:szCs w:val="28"/>
        </w:rPr>
        <w:br/>
        <w:t>Поклясться, что друг в друга влюблены...</w:t>
      </w:r>
      <w:r w:rsidRPr="00BF15B5">
        <w:rPr>
          <w:rFonts w:ascii="Truetypewriter PolyglOTT" w:hAnsi="Truetypewriter PolyglOTT" w:cs="Truetypewriter PolyglOTT"/>
          <w:sz w:val="28"/>
          <w:szCs w:val="28"/>
        </w:rPr>
        <w:br/>
      </w:r>
      <w:r w:rsidRPr="00BF15B5">
        <w:rPr>
          <w:rFonts w:ascii="Truetypewriter PolyglOTT" w:hAnsi="Truetypewriter PolyglOTT" w:cs="Truetypewriter PolyglOTT"/>
          <w:sz w:val="28"/>
          <w:szCs w:val="28"/>
        </w:rPr>
        <w:br/>
        <w:t>С тобой мы будем в разных городах,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С тобой мы будем виде</w:t>
      </w:r>
      <w:r w:rsidRPr="00BF15B5">
        <w:rPr>
          <w:rFonts w:ascii="Truetypewriter PolyglOTT" w:hAnsi="Truetypewriter PolyglOTT" w:cs="Truetypewriter PolyglOTT"/>
          <w:sz w:val="28"/>
          <w:szCs w:val="28"/>
        </w:rPr>
        <w:t>ться, но только лишь во снах.</w:t>
      </w:r>
      <w:r w:rsidRPr="00BF15B5">
        <w:rPr>
          <w:rFonts w:ascii="Truetypewriter PolyglOTT" w:hAnsi="Truetypewriter PolyglOTT" w:cs="Truetypewriter PolyglOTT"/>
          <w:sz w:val="28"/>
          <w:szCs w:val="28"/>
        </w:rPr>
        <w:br/>
      </w:r>
      <w:r w:rsidR="0097437A" w:rsidRPr="00BF15B5">
        <w:rPr>
          <w:rFonts w:ascii="Truetypewriter PolyglOTT" w:hAnsi="Truetypewriter PolyglOTT" w:cs="Truetypewriter PolyglOTT"/>
          <w:sz w:val="28"/>
          <w:szCs w:val="28"/>
        </w:rPr>
        <w:t>Не пропа</w:t>
      </w:r>
      <w:r w:rsidRPr="00BF15B5">
        <w:rPr>
          <w:rFonts w:ascii="Truetypewriter PolyglOTT" w:hAnsi="Truetypewriter PolyglOTT" w:cs="Truetypewriter PolyglOTT"/>
          <w:sz w:val="28"/>
          <w:szCs w:val="28"/>
        </w:rPr>
        <w:t>дай любимая моя,</w:t>
      </w:r>
      <w:r w:rsidRPr="00BF15B5">
        <w:rPr>
          <w:rFonts w:ascii="Truetypewriter PolyglOTT" w:hAnsi="Truetypewriter PolyglOTT" w:cs="Truetypewriter PolyglOTT"/>
          <w:sz w:val="28"/>
          <w:szCs w:val="28"/>
        </w:rPr>
        <w:br/>
        <w:t>Не пропадай и береги себя...</w:t>
      </w:r>
    </w:p>
    <w:p w:rsidR="00193D3F" w:rsidRDefault="005F3447" w:rsidP="006B2AD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97437A">
        <w:rPr>
          <w:rFonts w:ascii="Truetypewriter PolyglOTT" w:hAnsi="Truetypewriter PolyglOTT" w:cs="Truetypewriter PolyglOTT"/>
          <w:sz w:val="28"/>
          <w:szCs w:val="28"/>
        </w:rPr>
        <w:t>- специально для тебя писал, до скорой встречи, Си…</w:t>
      </w:r>
    </w:p>
    <w:p w:rsidR="00193D3F" w:rsidRDefault="00330857" w:rsidP="0033085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10. Одинокие вдвоём.</w:t>
      </w:r>
    </w:p>
    <w:p w:rsidR="00330857" w:rsidRDefault="00330857" w:rsidP="00330857">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116’04</w:t>
      </w:r>
      <w:r w:rsidR="002E0C34" w:rsidRPr="00064656">
        <w:rPr>
          <w:rFonts w:ascii="Truetypewriter PolyglOTT" w:hAnsi="Truetypewriter PolyglOTT" w:cs="Truetypewriter PolyglOTT"/>
          <w:sz w:val="28"/>
          <w:szCs w:val="28"/>
        </w:rPr>
        <w:t>’</w:t>
      </w:r>
      <w:r w:rsidRPr="00330857">
        <w:rPr>
          <w:rFonts w:ascii="Truetypewriter PolyglOTT" w:hAnsi="Truetypewriter PolyglOTT" w:cs="Truetypewriter PolyglOTT"/>
          <w:sz w:val="28"/>
          <w:szCs w:val="28"/>
        </w:rPr>
        <w:t>’13</w:t>
      </w:r>
      <w:r>
        <w:rPr>
          <w:rFonts w:ascii="Truetypewriter PolyglOTT" w:hAnsi="Truetypewriter PolyglOTT" w:cs="Truetypewriter PolyglOTT"/>
          <w:sz w:val="28"/>
          <w:szCs w:val="28"/>
        </w:rPr>
        <w:t xml:space="preserve">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вы меня звали</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присаживайся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w:t>
      </w:r>
      <w:r w:rsidR="00943F8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-Снова эти руины, я вижу вы испытываете к ним страсть</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-Ши, к чему этот «вы», называй меня Эни, по крайней мере здесь. </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-Хорошо, но тебя Эни я называть не буду. Первое у тебя есть имя – Эниси, а второе «эни» созвучно с федеральным «й</w:t>
      </w:r>
      <w:r w:rsidRPr="0033085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тебе лучше не знать, как это переводиться.</w:t>
      </w:r>
    </w:p>
    <w:p w:rsidR="00330857" w:rsidRDefault="00330857"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-Пусть так. Ши, посмотри на этот закат</w:t>
      </w:r>
      <w:r w:rsidR="00AF1E92">
        <w:rPr>
          <w:rFonts w:ascii="Truetypewriter PolyglOTT" w:hAnsi="Truetypewriter PolyglOTT" w:cs="Truetypewriter PolyglOTT"/>
          <w:sz w:val="28"/>
          <w:szCs w:val="28"/>
        </w:rPr>
        <w:t>…</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закат сегодня был с </w:t>
      </w:r>
      <w:r w:rsidRPr="00AF1E92">
        <w:rPr>
          <w:rFonts w:ascii="Truetypewriter PolyglOTT" w:hAnsi="Truetypewriter PolyglOTT" w:cs="Truetypewriter PolyglOTT"/>
          <w:sz w:val="28"/>
          <w:szCs w:val="28"/>
        </w:rPr>
        <w:t xml:space="preserve">’56’’00 </w:t>
      </w:r>
      <w:r>
        <w:rPr>
          <w:rFonts w:ascii="Truetypewriter PolyglOTT" w:hAnsi="Truetypewriter PolyglOTT" w:cs="Truetypewriter PolyglOTT"/>
          <w:sz w:val="28"/>
          <w:szCs w:val="28"/>
        </w:rPr>
        <w:t xml:space="preserve">по </w:t>
      </w:r>
      <w:r w:rsidRPr="00AF1E92">
        <w:rPr>
          <w:rFonts w:ascii="Truetypewriter PolyglOTT" w:hAnsi="Truetypewriter PolyglOTT" w:cs="Truetypewriter PolyglOTT"/>
          <w:sz w:val="28"/>
          <w:szCs w:val="28"/>
        </w:rPr>
        <w:t>57’00</w:t>
      </w:r>
      <w:r>
        <w:rPr>
          <w:rFonts w:ascii="Truetypewriter PolyglOTT" w:hAnsi="Truetypewriter PolyglOTT" w:cs="Truetypewriter PolyglOTT"/>
          <w:sz w:val="28"/>
          <w:szCs w:val="28"/>
        </w:rPr>
        <w:t xml:space="preserve"> </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А, да? Значит это просто память вновь играет</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-Ты ведь по происхождению дворянин</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-Можно </w:t>
      </w:r>
      <w:proofErr w:type="gramStart"/>
      <w:r>
        <w:rPr>
          <w:rFonts w:ascii="Truetypewriter PolyglOTT" w:hAnsi="Truetypewriter PolyglOTT" w:cs="Truetypewriter PolyglOTT"/>
          <w:sz w:val="28"/>
          <w:szCs w:val="28"/>
        </w:rPr>
        <w:t>и</w:t>
      </w:r>
      <w:proofErr w:type="gramEnd"/>
      <w:r>
        <w:rPr>
          <w:rFonts w:ascii="Truetypewriter PolyglOTT" w:hAnsi="Truetypewriter PolyglOTT" w:cs="Truetypewriter PolyglOTT"/>
          <w:sz w:val="28"/>
          <w:szCs w:val="28"/>
        </w:rPr>
        <w:t xml:space="preserve"> так сказать. Я лишь на половину из старинного знатного рода, а моя мать была из крестьян, правда невероятной красоты, но… *его лице сильно побледнело* Как ты знаешь нашу усадьбу брали штурмом… Гостивший у нас дядя 3-ий брат Зофэ первым принял на себя удар. Затем начался пожар, а коктейль из «революционеров», федералов и других когда-либо отвергнутых моим отцом асоциальных элементов, устремился к матери… Если я скажу такие слова: насилие, стоны, звон штыков, стрельба, зверская толпа – тебе будет ясна картина?</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-Более чем…</w:t>
      </w:r>
    </w:p>
    <w:p w:rsidR="00AF1E92" w:rsidRDefault="00AF1E92"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 -Тогда я продолжу: мы с отцом и </w:t>
      </w:r>
      <w:r w:rsidR="00943F89">
        <w:rPr>
          <w:rFonts w:ascii="Truetypewriter PolyglOTT" w:hAnsi="Truetypewriter PolyglOTT" w:cs="Truetypewriter PolyglOTT"/>
          <w:sz w:val="28"/>
          <w:szCs w:val="28"/>
        </w:rPr>
        <w:t>Ниссэ заперлись в моей комнате, там сейчас лазарет…</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твоя комната? У меня квартира вся меньше, ладно не мне судить…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-Я тут не при чём, это древняя традиция – выделять наследнику лучшую комнату. К тому же не думай, что у нас все в отряде – дворяне, у нас 90% это крестьяне, вступившие добровольно, т.к. нынешнее правительство хочет из них рабов сделать…</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понял, извини, что перебил, но мне жутко интересно как вы выдрались из комнаты – там высота минимум 20 метров…</w:t>
      </w:r>
    </w:p>
    <w:p w:rsidR="00943F89" w:rsidRDefault="00943F89"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- 25, мы не выбрались, мы выпрыгнули… Отец сказал, что хочет, чтоб у нас был наследник, сказал, что б мы держались вместе. После он взял верёвку, обмотал ею свою талию, затем мою и в конце Ниссэ. Он выпрыгнул в окно, за ним полетели мы. Отец принял на себя удар от веток росших внизу деревьев, он и погасил удар. Когда мы с Ниссэ очнулись – он был уже мёртв</w:t>
      </w:r>
      <w:r w:rsidR="003171B0">
        <w:rPr>
          <w:rFonts w:ascii="Truetypewriter PolyglOTT" w:hAnsi="Truetypewriter PolyglOTT" w:cs="Truetypewriter PolyglOTT"/>
          <w:sz w:val="28"/>
          <w:szCs w:val="28"/>
        </w:rPr>
        <w:t>. Отец был великим человеком, он должен был править Пимбазеном, но не смог предать любовь… В ту ночь я спас лишь две вещи: Ниссэ и мой дневник. Я никогда не забуду ни отца, ни мать…</w:t>
      </w:r>
    </w:p>
    <w:p w:rsidR="003171B0" w:rsidRDefault="003171B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-Может я и правильно сделал, да я предал все кодексы чести федерации, но стоило ли оно того… С каждым днём я всё больше убеждаюсь, что да… Надеюсь Си меня поймёт…</w:t>
      </w:r>
    </w:p>
    <w:p w:rsidR="00C13800" w:rsidRDefault="00C13800" w:rsidP="0033085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-Ши, чувства – это наша слабость, они причиняют боль, терзают, побуждают действовать; но чувства – это наша сила, они позволяют нам быть вместе, сворачивать горы. Если она считает, что стакан на половину полон, то она тебя поймёт…</w:t>
      </w:r>
    </w:p>
    <w:p w:rsidR="002E0C34" w:rsidRDefault="002E0C34" w:rsidP="002E0C34">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11. С любимыми не расставайтесь…</w:t>
      </w:r>
    </w:p>
    <w:p w:rsidR="002E0C34" w:rsidRDefault="002E0C34" w:rsidP="002E0C34">
      <w:pPr>
        <w:jc w:val="both"/>
        <w:rPr>
          <w:rFonts w:ascii="Truetypewriter PolyglOTT" w:hAnsi="Truetypewriter PolyglOTT" w:cs="Truetypewriter PolyglOTT"/>
          <w:sz w:val="28"/>
          <w:szCs w:val="28"/>
        </w:rPr>
      </w:pPr>
      <w:r w:rsidRPr="00330857">
        <w:rPr>
          <w:rFonts w:ascii="Truetypewriter PolyglOTT" w:hAnsi="Truetypewriter PolyglOTT" w:cs="Truetypewriter PolyglOTT"/>
          <w:sz w:val="28"/>
          <w:szCs w:val="28"/>
        </w:rPr>
        <w:t>116’</w:t>
      </w:r>
      <w:r>
        <w:rPr>
          <w:rFonts w:ascii="Truetypewriter PolyglOTT" w:hAnsi="Truetypewriter PolyglOTT" w:cs="Truetypewriter PolyglOTT"/>
          <w:sz w:val="28"/>
          <w:szCs w:val="28"/>
        </w:rPr>
        <w:t>54</w:t>
      </w:r>
      <w:r w:rsidRPr="00330857">
        <w:rPr>
          <w:rFonts w:ascii="Truetypewriter PolyglOTT" w:hAnsi="Truetypewriter PolyglOTT" w:cs="Truetypewriter PolyglOTT"/>
          <w:sz w:val="28"/>
          <w:szCs w:val="28"/>
        </w:rPr>
        <w:t>’</w:t>
      </w:r>
      <w:r w:rsidRPr="002E0C34">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25 </w:t>
      </w:r>
      <w:r w:rsidRPr="00193D3F">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(где-то в подземельях тюрьмы «С-01»)</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*быстрый шаг* Пимбура: - Подполковник Тао, вы точно в этом уверен?</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-Так точно, товарищ главнокомандующий!</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-Тогда слушай, в этом конверте находятся: адрес, некое количество средств, поддельные документы 6 штук и самое важное – стихотворение. </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Вас понял, выполню в наилучшем виде</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-Всё же если не секрет, почему вы передумали, помнится к Шрину вы относились плохо</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-Он заслужил это во время командования штурмом тюрьмы, он гениальный стратег. Как он вообще к нам попал?</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правы, он стратег от бога. Для начала, вам должно знать, что Шрин был полковником…</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-Полковником? На допросе он клялся, что офицер</w:t>
      </w:r>
    </w:p>
    <w:p w:rsidR="002E0C34" w:rsidRDefault="002E0C34"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Пимбура: -Он никого не обманул, в Федерации полковники – это </w:t>
      </w:r>
      <w:r w:rsidR="00315F6D">
        <w:rPr>
          <w:rFonts w:ascii="Truetypewriter PolyglOTT" w:hAnsi="Truetypewriter PolyglOTT" w:cs="Truetypewriter PolyglOTT"/>
          <w:sz w:val="28"/>
          <w:szCs w:val="28"/>
        </w:rPr>
        <w:t>офицерское звание. Касательно того, как он к нам попал. Незадолго до этого он разжаловал какого-то подполковника, и вот этот подполковник решил отомстить. Во время привала он заблокировал все выходы палаток, кроме палатки Шрина, а потом в открытый радио эфир посла координаты. Мы схватили что могли, а потом подоспело подкрепление, я слышал только один выстрел.</w:t>
      </w:r>
    </w:p>
    <w:p w:rsidR="002E0C34"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-Ладно, берегите себя.</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Вы тоже, берегите. Главное не забудьте во время прыжка пристегнуться, иначе вы рискуете перегрузить Мор-Ди-Квантовый-Ди-Стабилизатор, топлива вам в корабле с избытком. Удачи!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 Тонъеже можум! (До скорой встречи!)</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120</w:t>
      </w:r>
      <w:r w:rsidRPr="00064656">
        <w:rPr>
          <w:rFonts w:ascii="Truetypewriter PolyglOTT" w:hAnsi="Truetypewriter PolyglOTT" w:cs="Truetypewriter PolyglOTT"/>
          <w:sz w:val="28"/>
          <w:szCs w:val="28"/>
        </w:rPr>
        <w:t>’30’’00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 xml:space="preserve">794 об. </w:t>
      </w:r>
    </w:p>
    <w:p w:rsidR="00315F6D" w:rsidRDefault="00315F6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Ома, Эпси, </w:t>
      </w:r>
      <w:r w:rsidR="00BF15B5">
        <w:rPr>
          <w:rFonts w:ascii="Truetypewriter PolyglOTT" w:hAnsi="Truetypewriter PolyglOTT" w:cs="Truetypewriter PolyglOTT"/>
          <w:sz w:val="28"/>
          <w:szCs w:val="28"/>
        </w:rPr>
        <w:t>Финэ, идите обедать!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Фине: -Мам, а когда папа вернётся?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-Скоро, Фине, скоро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раздался стук*</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-Да, кто там?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квартиру вошёл незнакомец и начал*: «</w:t>
      </w:r>
      <w:r w:rsidRPr="00BF15B5">
        <w:rPr>
          <w:rFonts w:ascii="Truetypewriter PolyglOTT" w:hAnsi="Truetypewriter PolyglOTT" w:cs="Truetypewriter PolyglOTT"/>
          <w:sz w:val="28"/>
          <w:szCs w:val="28"/>
        </w:rPr>
        <w:t>Мне будет так тоскливо, одиноко…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-Можете не продолжать, я вас поняла, подождите 0.5 минуты: дети доедят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-Как скажете, мисс, как скажете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-Расскажите, что произошло</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-Потом, мисс, по пути, я вас искал очень долго, но всё же нашёл</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-Это хорошо, что вы меня не нашли раньше. Письмо пришло только сегодня утром</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-Мам, мы всё, поели и помыли за собой</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Скажи всем, чтоб одевались</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Тао): Ох близняшки, скажите, как к вам обращаться?</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w:t>
      </w:r>
      <w:r w:rsidR="00F930A0">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Зовите меня Тао…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-Хорошо, у вас очень красивые тёмные глаза, Тао, я просто не могу не отметить это</w:t>
      </w:r>
    </w:p>
    <w:p w:rsidR="00F930A0" w:rsidRDefault="00F930A0"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вы одна, мне все об этом говорят</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w:t>
      </w:r>
      <w:r w:rsidRPr="00BF15B5">
        <w:rPr>
          <w:rFonts w:ascii="Truetypewriter PolyglOTT" w:hAnsi="Truetypewriter PolyglOTT" w:cs="Truetypewriter PolyglOTT"/>
          <w:sz w:val="28"/>
          <w:szCs w:val="28"/>
        </w:rPr>
        <w:t>’50’’00</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-Мы приехали</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-Боже мой, это же…</w:t>
      </w:r>
    </w:p>
    <w:p w:rsidR="00BF15B5" w:rsidRDefault="00BF15B5"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-У нас </w:t>
      </w:r>
      <w:r w:rsidR="00EE3A5D">
        <w:rPr>
          <w:rFonts w:ascii="Truetypewriter PolyglOTT" w:hAnsi="Truetypewriter PolyglOTT" w:cs="Truetypewriter PolyglOTT"/>
          <w:sz w:val="28"/>
          <w:szCs w:val="28"/>
        </w:rPr>
        <w:t>мало вре…</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Федеральный участковый: -Руки вверх!!!</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положил руку на пояс, участковый выстрелил, в ответ Тао выхватил пистолет из кобуры и прямым попаданием дротика со снотворным моментального действия, вывел бойца из строя*</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ранены?</w:t>
      </w:r>
    </w:p>
    <w:p w:rsidR="00EE3A5D" w:rsidRDefault="00EE3A5D" w:rsidP="002E0C3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-Не сильно, давайте в корабль…</w:t>
      </w:r>
    </w:p>
    <w:p w:rsidR="00064656" w:rsidRDefault="00064656" w:rsidP="00064656">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12. И вспомнили мы былое…</w:t>
      </w:r>
    </w:p>
    <w:p w:rsidR="00064656" w:rsidRP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40</w:t>
      </w:r>
      <w:r w:rsidRPr="00064656">
        <w:rPr>
          <w:rFonts w:ascii="Truetypewriter PolyglOTT" w:hAnsi="Truetypewriter PolyglOTT" w:cs="Truetypewriter PolyglOTT"/>
          <w:sz w:val="28"/>
          <w:szCs w:val="28"/>
        </w:rPr>
        <w:t>’’15</w:t>
      </w:r>
      <w:r>
        <w:rPr>
          <w:rFonts w:ascii="Truetypewriter PolyglOTT" w:hAnsi="Truetypewriter PolyglOTT" w:cs="Truetypewriter PolyglOTT"/>
          <w:sz w:val="28"/>
          <w:szCs w:val="28"/>
        </w:rPr>
        <w:t> 794 об. *бункер повстанцев 1*</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-Товарищ лейтенант, вы перегибаете палку, нельзя так просто ни с того ни с сего взять штурмом центральное Федеральное управление на Силии, мы не выдержим</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Лейтенант: -Да ну, мы же взяли «С-01», там только на 3 и 4 ярусах гарнизон больше гарнизона «Цитадели»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-Первое, «Цитадель» находиться в центре не маленького города, Федералы его назвали «С-17», в окраинах множество резервов</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Второе, они вызовут подкрепление, а значит нас просто сотрут с лица Силии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влетел прапорщик*</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Шрин, вас срочно вызывает главнокомандующий</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’42’’15</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-Они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прилетели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Где Си?</w:t>
      </w:r>
    </w:p>
    <w:p w:rsidR="00064656" w:rsidRDefault="00064656"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-Пошли за мной</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*где-то по пути*</w:t>
      </w:r>
    </w:p>
    <w:p w:rsidR="00064656"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-Тао? Что с вами произошло?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-Всё в порядке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-Вы так раде неё? Я вам безмерно благодарен, спасибо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-Просто не забывай об этом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-Идём</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*Комната на вершине поместья Зофэ*</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Ома, Эпси, Финэ: -Папа, мы приехали к папе!!!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(к Пимбуре): -Уведите пожалуйста детей, нам нужно поговорить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 -Дети, а не хотите </w:t>
      </w:r>
      <w:proofErr w:type="gramStart"/>
      <w:r>
        <w:rPr>
          <w:rFonts w:ascii="Truetypewriter PolyglOTT" w:hAnsi="Truetypewriter PolyglOTT" w:cs="Truetypewriter PolyglOTT"/>
          <w:sz w:val="28"/>
          <w:szCs w:val="28"/>
        </w:rPr>
        <w:t>посмотреть</w:t>
      </w:r>
      <w:proofErr w:type="gramEnd"/>
      <w:r>
        <w:rPr>
          <w:rFonts w:ascii="Truetypewriter PolyglOTT" w:hAnsi="Truetypewriter PolyglOTT" w:cs="Truetypewriter PolyglOTT"/>
          <w:sz w:val="28"/>
          <w:szCs w:val="28"/>
        </w:rPr>
        <w:t xml:space="preserve"> как живут короли?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Ши остались наедине*</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случилось, Ши, почему мне пришло извещение о смерти, а ты сейчас стоишь предо мною в явно не в форме Федерации?</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-У меня не было выбора, даже морального, я всё расскажу…</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*Тем временем на 1 этаже поместья*</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-А это можно трогать?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Эпси: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Ома: -А это?</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-Если не сломаете – можно всё</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дверь постучали, Пимбура вытащил пистолет и резко открыл дверь*</w:t>
      </w:r>
    </w:p>
    <w:p w:rsidR="00263EC2" w:rsidRDefault="00263EC2" w:rsidP="00064656">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-Помогите…</w:t>
      </w:r>
    </w:p>
    <w:p w:rsidR="003C7AF7" w:rsidRDefault="003C7AF7" w:rsidP="003C7AF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13. Веселье не про нас…</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130</w:t>
      </w:r>
      <w:r w:rsidRPr="00064656">
        <w:rPr>
          <w:rFonts w:ascii="Truetypewriter PolyglOTT" w:hAnsi="Truetypewriter PolyglOTT" w:cs="Truetypewriter PolyglOTT"/>
          <w:sz w:val="28"/>
          <w:szCs w:val="28"/>
        </w:rPr>
        <w:t>’4</w:t>
      </w:r>
      <w:r>
        <w:rPr>
          <w:rFonts w:ascii="Truetypewriter PolyglOTT" w:hAnsi="Truetypewriter PolyglOTT" w:cs="Truetypewriter PolyglOTT"/>
          <w:sz w:val="28"/>
          <w:szCs w:val="28"/>
        </w:rPr>
        <w:t>3</w:t>
      </w:r>
      <w:r w:rsidRPr="00064656">
        <w:rPr>
          <w:rFonts w:ascii="Truetypewriter PolyglOTT" w:hAnsi="Truetypewriter PolyglOTT" w:cs="Truetypewriter PolyglOTT"/>
          <w:sz w:val="28"/>
          <w:szCs w:val="28"/>
        </w:rPr>
        <w:t>’’</w:t>
      </w:r>
      <w:r>
        <w:rPr>
          <w:rFonts w:ascii="Truetypewriter PolyglOTT" w:hAnsi="Truetypewriter PolyglOTT" w:cs="Truetypewriter PolyglOTT"/>
          <w:sz w:val="28"/>
          <w:szCs w:val="28"/>
        </w:rPr>
        <w:t>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-Но, что случилось!?</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-Они… они идут сюда!!!</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-Кто, они?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 -Медведи…</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Пимбура: -Глянь-ка на меня… Ах вот оно что, прекращай это, хватит «Белая лазурь» - это наркотик для безнадёжно больных, чтоб они не помирали в агонии, а ты, свинья, разворовываешь последние запасы…</w:t>
      </w:r>
    </w:p>
    <w:p w:rsidR="003C7AF7" w:rsidRDefault="003C7AF7" w:rsidP="003C7AF7">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Охрана!!! Взять его и в карцер, пусть отойдёт!</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’50’’0</w:t>
      </w:r>
      <w:r>
        <w:rPr>
          <w:rFonts w:ascii="Truetypewriter PolyglOTT" w:hAnsi="Truetypewriter PolyglOTT" w:cs="Truetypewriter PolyglOTT"/>
          <w:sz w:val="28"/>
          <w:szCs w:val="36"/>
        </w:rPr>
        <w:t xml:space="preserve">5 </w:t>
      </w:r>
      <w:r>
        <w:rPr>
          <w:rFonts w:ascii="Truetypewriter PolyglOTT" w:hAnsi="Truetypewriter PolyglOTT" w:cs="Truetypewriter PolyglOTT"/>
          <w:sz w:val="28"/>
          <w:szCs w:val="28"/>
        </w:rPr>
        <w:t>794 об.</w:t>
      </w:r>
    </w:p>
    <w:p w:rsidR="003C7AF7" w:rsidRDefault="003C7AF7"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спускается с лестницы*</w:t>
      </w:r>
    </w:p>
    <w:p w:rsidR="00121B08"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у тебя не найдётся вина?</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-Ммм… Ши, тебе не сказали?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-Что?</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-Пимбазенцам нельзя алкоголь ни в каком виде</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-Религия не позволяет, вы же атеисты, верящие только в технологии?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-Ха, нет, что ты. Восемьсот об назад Вист Зофэ, первый правитель Пимбазена, подсчитал, что эффективность труда вырастет на 90%, если Пимбазенцы перестанут пить и курить. Он решил действовать радикально, обычно это плохо заканчивается, но ни в этом случае, у Виста был колоссальный авторитет, среди Пимбазенцев. Когда он ввёл смертную казнь за изготовление, его все поддержали. В итоге за 800 об. У нас пропал фермент, который выводит алкоголь из организма, этил теперь для нас токсичен</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-Быстро вы «эволюционировали»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Пимбазенцы очень быстро меняются, приспосабливаются. Ладно у меня есть идея, пошли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дети?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-Пусть за ними Си последит</w:t>
      </w:r>
    </w:p>
    <w:p w:rsidR="00384A71" w:rsidRDefault="00384A71" w:rsidP="00384A7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130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55</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37 </w:t>
      </w:r>
      <w:r>
        <w:rPr>
          <w:rFonts w:ascii="Truetypewriter PolyglOTT" w:hAnsi="Truetypewriter PolyglOTT" w:cs="Truetypewriter PolyglOTT"/>
          <w:sz w:val="28"/>
          <w:szCs w:val="28"/>
        </w:rPr>
        <w:t>794 об.</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*Тюрьма «С-</w:t>
      </w:r>
      <w:proofErr w:type="gramStart"/>
      <w:r>
        <w:rPr>
          <w:rFonts w:ascii="Truetypewriter PolyglOTT" w:hAnsi="Truetypewriter PolyglOTT" w:cs="Truetypewriter PolyglOTT"/>
          <w:sz w:val="28"/>
          <w:szCs w:val="28"/>
        </w:rPr>
        <w:t>01»*</w:t>
      </w:r>
      <w:proofErr w:type="gramEnd"/>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-Пришли</w:t>
      </w:r>
    </w:p>
    <w:p w:rsidR="00384A71" w:rsidRDefault="00384A7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же… Не верю глазам…</w:t>
      </w:r>
    </w:p>
    <w:p w:rsidR="00384A71"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кто?</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-Шрин Кришлау</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твой доклад я читал?</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-Так точно. Если вы хотите, чтоб я вызволил вас, то знайте, что я теперь не за Федерацию, она предала меня, а я предал её, обоюдно </w:t>
      </w:r>
    </w:p>
    <w:p w:rsidR="00600070" w:rsidRDefault="00600070"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-Потом разберётесь, где алкоголь, я знаю, что он тут есть?</w:t>
      </w:r>
    </w:p>
    <w:p w:rsidR="00600070"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Жифэ: -Суицид, конечно не выход, но если принесёте мне ящик «Нартор Гарэ» (коньяк Федерации), то я вам скажу где запасы </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где?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-(-1) этаж, 5 бастион, вам нужно нажать на портрет Моэра Лэ</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-Мог просто сказать в тайной комнате…</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131</w:t>
      </w:r>
      <w:r w:rsidRPr="007F2B32">
        <w:rPr>
          <w:rFonts w:ascii="Truetypewriter PolyglOTT" w:hAnsi="Truetypewriter PolyglOTT" w:cs="Truetypewriter PolyglOTT"/>
          <w:sz w:val="28"/>
          <w:szCs w:val="28"/>
        </w:rPr>
        <w:t>’00’’59</w:t>
      </w:r>
      <w:r>
        <w:rPr>
          <w:rFonts w:ascii="Truetypewriter PolyglOTT" w:hAnsi="Truetypewriter PolyglOTT" w:cs="Truetypewriter PolyglOTT"/>
          <w:sz w:val="28"/>
          <w:szCs w:val="28"/>
          <w:lang w:val="en-US"/>
        </w:rPr>
        <w:t> </w:t>
      </w:r>
      <w:r w:rsidRPr="007F2B32">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w:t>
      </w:r>
    </w:p>
    <w:p w:rsidR="007F2B32"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-Вау… Тут хватит на всю мою жизнь… Эниси, а как вы, пимбазенцы, отдыхаете</w:t>
      </w:r>
    </w:p>
    <w:p w:rsidR="00A82411" w:rsidRDefault="007F2B32"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-Для нас работа</w:t>
      </w:r>
      <w:r w:rsidR="00A82411">
        <w:rPr>
          <w:rFonts w:ascii="Truetypewriter PolyglOTT" w:hAnsi="Truetypewriter PolyglOTT" w:cs="Truetypewriter PolyglOTT"/>
          <w:sz w:val="28"/>
          <w:szCs w:val="28"/>
        </w:rPr>
        <w:t xml:space="preserve"> - это отдых. Б</w:t>
      </w:r>
      <w:r>
        <w:rPr>
          <w:rFonts w:ascii="Truetypewriter PolyglOTT" w:hAnsi="Truetypewriter PolyglOTT" w:cs="Truetypewriter PolyglOTT"/>
          <w:sz w:val="28"/>
          <w:szCs w:val="28"/>
        </w:rPr>
        <w:t>ери коньяк, а я возьму вино,</w:t>
      </w:r>
      <w:r w:rsidR="00A82411">
        <w:rPr>
          <w:rFonts w:ascii="Truetypewriter PolyglOTT" w:hAnsi="Truetypewriter PolyglOTT" w:cs="Truetypewriter PolyglOTT"/>
          <w:sz w:val="28"/>
          <w:szCs w:val="28"/>
        </w:rPr>
        <w:t xml:space="preserve"> тебе какое?</w:t>
      </w:r>
    </w:p>
    <w:p w:rsidR="007F2B32"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-Есть Каровое 780 об.</w:t>
      </w:r>
    </w:p>
    <w:p w:rsidR="00A82411" w:rsidRDefault="00A82411" w:rsidP="003C7AF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-Здесь есть всё, эти алкаши минимум половину запасов всей Федерации сюда привезли…</w:t>
      </w:r>
    </w:p>
    <w:p w:rsidR="00C35A37" w:rsidRDefault="00C35A37" w:rsidP="00C35A3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14. Миру – мир…</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36"/>
        </w:rPr>
        <w:t>Доклад от 131</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30</w:t>
      </w:r>
      <w:r w:rsidRPr="003C7AF7">
        <w:rPr>
          <w:rFonts w:ascii="Truetypewriter PolyglOTT" w:hAnsi="Truetypewriter PolyglOTT" w:cs="Truetypewriter PolyglOTT"/>
          <w:sz w:val="28"/>
          <w:szCs w:val="36"/>
        </w:rPr>
        <w:t>’’</w:t>
      </w:r>
      <w:r>
        <w:rPr>
          <w:rFonts w:ascii="Truetypewriter PolyglOTT" w:hAnsi="Truetypewriter PolyglOTT" w:cs="Truetypewriter PolyglOTT"/>
          <w:sz w:val="28"/>
          <w:szCs w:val="36"/>
        </w:rPr>
        <w:t xml:space="preserve">47 </w:t>
      </w:r>
      <w:r>
        <w:rPr>
          <w:rFonts w:ascii="Truetypewriter PolyglOTT" w:hAnsi="Truetypewriter PolyglOTT" w:cs="Truetypewriter PolyglOTT"/>
          <w:sz w:val="28"/>
          <w:szCs w:val="28"/>
        </w:rPr>
        <w:t>794 об. Фонсту Каале</w:t>
      </w:r>
    </w:p>
    <w:p w:rsidR="00C35A37" w:rsidRDefault="00C35A37"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данный момент захвачено 90% территории Пимбазена</w:t>
      </w:r>
      <w:r w:rsidR="00766E6C">
        <w:rPr>
          <w:rFonts w:ascii="Truetypewriter PolyglOTT" w:hAnsi="Truetypewriter PolyglOTT" w:cs="Truetypewriter PolyglOTT"/>
          <w:sz w:val="28"/>
          <w:szCs w:val="28"/>
        </w:rPr>
        <w:t xml:space="preserve">. Дальнейшие попытки подавить сопротивление считаю бесполезными, т.к. мы уже треть </w:t>
      </w:r>
      <w:r w:rsidR="00C0088C">
        <w:rPr>
          <w:rFonts w:ascii="Truetypewriter PolyglOTT" w:hAnsi="Truetypewriter PolyglOTT" w:cs="Truetypewriter PolyglOTT"/>
          <w:sz w:val="28"/>
          <w:szCs w:val="28"/>
        </w:rPr>
        <w:t>оборота</w:t>
      </w:r>
      <w:r w:rsidR="00766E6C">
        <w:rPr>
          <w:rFonts w:ascii="Truetypewriter PolyglOTT" w:hAnsi="Truetypewriter PolyglOTT" w:cs="Truetypewriter PolyglOTT"/>
          <w:sz w:val="28"/>
          <w:szCs w:val="28"/>
        </w:rPr>
        <w:t xml:space="preserve"> топчемся на месте и теряем солдат. Особенно жалко потерю</w:t>
      </w:r>
      <w:r w:rsidR="00C0088C">
        <w:rPr>
          <w:rFonts w:ascii="Truetypewriter PolyglOTT" w:hAnsi="Truetypewriter PolyglOTT" w:cs="Truetypewriter PolyglOTT"/>
          <w:sz w:val="28"/>
          <w:szCs w:val="28"/>
        </w:rPr>
        <w:t xml:space="preserve"> полковника Шрина Кришлау, воистину одного из лучших солдат.</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Предлагаю оставить Сильвию и др. не подконтрольные нам планеты. Считаю более выгодным атаковать Жистонес, Номесдраль и Листо, т.к. они представляют куда большую опасность для нас.</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войск Федерации Тольмор Аро</w:t>
      </w:r>
    </w:p>
    <w:p w:rsidR="00C0088C"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’20’’15</w:t>
      </w:r>
      <w:r>
        <w:rPr>
          <w:rFonts w:ascii="Truetypewriter PolyglOTT" w:hAnsi="Truetypewriter PolyglOTT" w:cs="Truetypewriter PolyglOTT"/>
          <w:sz w:val="28"/>
          <w:szCs w:val="28"/>
          <w:lang w:val="en-US"/>
        </w:rPr>
        <w:t> </w:t>
      </w:r>
      <w:r w:rsidRPr="00CB0E47">
        <w:rPr>
          <w:rFonts w:ascii="Truetypewriter PolyglOTT" w:hAnsi="Truetypewriter PolyglOTT" w:cs="Truetypewriter PolyglOTT"/>
          <w:sz w:val="28"/>
          <w:szCs w:val="28"/>
        </w:rPr>
        <w:t>794</w:t>
      </w:r>
      <w:r>
        <w:rPr>
          <w:rFonts w:ascii="Truetypewriter PolyglOTT" w:hAnsi="Truetypewriter PolyglOTT" w:cs="Truetypewriter PolyglOTT"/>
          <w:sz w:val="28"/>
          <w:szCs w:val="28"/>
        </w:rPr>
        <w:t xml:space="preserve"> об. Тольмору Аро</w:t>
      </w:r>
    </w:p>
    <w:p w:rsidR="00D301FE" w:rsidRDefault="00C0088C"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Уважаемый Тольмор, мы искренне соболезнуем потере вашего ученика. Мы рассмотрели ваше предложение. Анализ статистики показал, что за почти 100 град. армия не имела успеха. Приказ: вывезти 80 % войск с территории Пимбазена. Ваша задача, при поддержке генерала *</w:t>
      </w:r>
      <w:r w:rsidR="00D301FE">
        <w:rPr>
          <w:rFonts w:ascii="Truetypewriter PolyglOTT" w:hAnsi="Truetypewriter PolyglOTT" w:cs="Truetypewriter PolyglOTT"/>
          <w:sz w:val="28"/>
          <w:szCs w:val="28"/>
        </w:rPr>
        <w:t>данные утеряны</w:t>
      </w:r>
      <w:r>
        <w:rPr>
          <w:rFonts w:ascii="Truetypewriter PolyglOTT" w:hAnsi="Truetypewriter PolyglOTT" w:cs="Truetypewriter PolyglOTT"/>
          <w:sz w:val="28"/>
          <w:szCs w:val="28"/>
        </w:rPr>
        <w:t>*</w:t>
      </w:r>
      <w:r w:rsidR="00D301FE">
        <w:rPr>
          <w:rFonts w:ascii="Truetypewriter PolyglOTT" w:hAnsi="Truetypewriter PolyglOTT" w:cs="Truetypewriter PolyglOTT"/>
          <w:sz w:val="28"/>
          <w:szCs w:val="28"/>
        </w:rPr>
        <w:t xml:space="preserve"> атаковать королевство Номесдраль, затем республику Листо… Ждать дальнейших приказов.</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Администрация Федерации, председатель Фонст Каале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D301FE">
        <w:rPr>
          <w:rFonts w:ascii="Truetypewriter PolyglOTT" w:hAnsi="Truetypewriter PolyglOTT" w:cs="Truetypewriter PolyglOTT"/>
          <w:sz w:val="28"/>
          <w:szCs w:val="28"/>
        </w:rPr>
        <w:t>’45’’</w:t>
      </w:r>
      <w:r>
        <w:rPr>
          <w:rFonts w:ascii="Truetypewriter PolyglOTT" w:hAnsi="Truetypewriter PolyglOTT" w:cs="Truetypewriter PolyglOTT"/>
          <w:sz w:val="28"/>
          <w:szCs w:val="28"/>
        </w:rPr>
        <w:t>00 794 об.</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Шрин, Силь</w:t>
      </w:r>
      <w:r w:rsidR="00364D58">
        <w:rPr>
          <w:rFonts w:ascii="Truetypewriter PolyglOTT" w:hAnsi="Truetypewriter PolyglOTT" w:cs="Truetypewriter PolyglOTT"/>
          <w:sz w:val="28"/>
          <w:szCs w:val="28"/>
        </w:rPr>
        <w:t>, Ниссэ</w:t>
      </w:r>
      <w:r>
        <w:rPr>
          <w:rFonts w:ascii="Truetypewriter PolyglOTT" w:hAnsi="Truetypewriter PolyglOTT" w:cs="Truetypewriter PolyglOTT"/>
          <w:sz w:val="28"/>
          <w:szCs w:val="28"/>
        </w:rPr>
        <w:t xml:space="preserve"> стоят у карты, рядом на кресле сидит Жифэ. В дверь вбегает Тао*</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-Тао, что случилось?</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расплылся в улыбке*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-Победа!!!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-Я, к сожалению, не разделяю вашего оптимизма</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-Да нет же, это не шутка, Федерация выводит свои войска и оставляет нас в покое</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я надеюсь у вас готовы все ружья</w:t>
      </w:r>
    </w:p>
    <w:p w:rsidR="00D301FE"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Пимбура, Шрин: -В каком смысле!?</w:t>
      </w:r>
    </w:p>
    <w:p w:rsidR="00364D58" w:rsidRDefault="00D301FE"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Жифэ: -Тут расчёт простой: войска выводят, оставляют «суверенное» государство в покое, а правителя нету. Вы не единственная ячейка сопротивления, есть ещё одна, кажется некого гражданина </w:t>
      </w:r>
      <w:r w:rsidR="00364D58">
        <w:rPr>
          <w:rFonts w:ascii="Truetypewriter PolyglOTT" w:hAnsi="Truetypewriter PolyglOTT" w:cs="Truetypewriter PolyglOTT"/>
          <w:sz w:val="28"/>
          <w:szCs w:val="28"/>
        </w:rPr>
        <w:t>Тамбора…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-Тамбора!? Вы сказали Тамбора!? Ниссэ!!!</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-Что-то не так?</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-Тамборо – это позывной Виста Фирцино Шэн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-Погоди, Ви?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 это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-Кто он?</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-Брат, троюродный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-Да?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-Зови врачей</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-Чёрт, ладно, потом разберёмся, нашли называется сразу двух родственников! *Интерком* Врача, срочно!!!</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132</w:t>
      </w:r>
      <w:r w:rsidRPr="00CB0E47">
        <w:rPr>
          <w:rFonts w:ascii="Truetypewriter PolyglOTT" w:hAnsi="Truetypewriter PolyglOTT" w:cs="Truetypewriter PolyglOTT"/>
          <w:sz w:val="28"/>
          <w:szCs w:val="28"/>
        </w:rPr>
        <w:t>’59’’02</w:t>
      </w:r>
      <w:r w:rsidR="00CB0E47">
        <w:rPr>
          <w:rFonts w:ascii="Truetypewriter PolyglOTT" w:hAnsi="Truetypewriter PolyglOTT" w:cs="Truetypewriter PolyglOTT"/>
          <w:sz w:val="28"/>
          <w:szCs w:val="28"/>
        </w:rPr>
        <w:t> 794 об.</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-Надеюсь Пимбура готов к воспитанию сына, ка</w:t>
      </w:r>
      <w:r w:rsidR="00CB0E47">
        <w:rPr>
          <w:rFonts w:ascii="Truetypewriter PolyglOTT" w:hAnsi="Truetypewriter PolyglOTT" w:cs="Truetypewriter PolyglOTT"/>
          <w:sz w:val="28"/>
          <w:szCs w:val="28"/>
        </w:rPr>
        <w:t>к</w:t>
      </w:r>
      <w:r>
        <w:rPr>
          <w:rFonts w:ascii="Truetypewriter PolyglOTT" w:hAnsi="Truetypewriter PolyglOTT" w:cs="Truetypewriter PolyglOTT"/>
          <w:sz w:val="28"/>
          <w:szCs w:val="28"/>
        </w:rPr>
        <w:t xml:space="preserve"> же война?</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-Он готов, более чем. Он будет воевать ради сына, у него есть желание, а значит есть и будущее</w:t>
      </w:r>
    </w:p>
    <w:p w:rsidR="00364D58"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-Это конечно всё хорошо, но что вы будете делать со второй ячейкой? Я ещё хочу вернуть трон Федерации</w:t>
      </w:r>
    </w:p>
    <w:p w:rsidR="001B6BA1" w:rsidRDefault="00364D58"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Шрин: -Помо</w:t>
      </w:r>
      <w:r w:rsidR="001B6BA1">
        <w:rPr>
          <w:rFonts w:ascii="Truetypewriter PolyglOTT" w:hAnsi="Truetypewriter PolyglOTT" w:cs="Truetypewriter PolyglOTT"/>
          <w:sz w:val="28"/>
          <w:szCs w:val="28"/>
        </w:rPr>
        <w:t>лчи лучше, Энэси разберётся с братом сам, а тебе дело лишь до трона, никакого до обычного народа, пошли Си…</w:t>
      </w:r>
    </w:p>
    <w:p w:rsidR="00364D58" w:rsidRDefault="001B6BA1" w:rsidP="00C35A3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обнял Си, они вышли* </w:t>
      </w:r>
    </w:p>
    <w:p w:rsidR="00CB0E47" w:rsidRDefault="005871E0" w:rsidP="00CB0E47">
      <w:pPr>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15.</w:t>
      </w:r>
      <w:r w:rsidR="00CB0E47">
        <w:rPr>
          <w:rFonts w:ascii="Truetypewriter PolyglOTT" w:hAnsi="Truetypewriter PolyglOTT" w:cs="Truetypewriter PolyglOTT"/>
          <w:b/>
          <w:sz w:val="36"/>
          <w:szCs w:val="36"/>
        </w:rPr>
        <w:t xml:space="preserve"> Рассвет заката краше</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-Вставайте, товарищ Жифэ, Пимбура приказал вас конвоировать в камеру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-Он забыл упомянуть, что у меня прострелен спинной мозг: я не могу ходить, подкатите каляску…</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133’10</w:t>
      </w:r>
      <w:r w:rsidRPr="00CB0E47">
        <w:rPr>
          <w:rFonts w:ascii="Truetypewriter PolyglOTT" w:hAnsi="Truetypewriter PolyglOTT" w:cs="Truetypewriter PolyglOTT"/>
          <w:sz w:val="28"/>
          <w:szCs w:val="28"/>
        </w:rPr>
        <w:t>’’0</w:t>
      </w:r>
      <w:r>
        <w:rPr>
          <w:rFonts w:ascii="Truetypewriter PolyglOTT" w:hAnsi="Truetypewriter PolyglOTT" w:cs="Truetypewriter PolyglOTT"/>
          <w:sz w:val="28"/>
          <w:szCs w:val="28"/>
        </w:rPr>
        <w:t>0 794 об.</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куда мы идём? Скоро рассвет, как же дети?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Поверь, Си, оно того стоит, а за детьми присмотрит Тао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*Подъём на пригорок с развалинами*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-Пришли…</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где мы?</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не важно, совершенно. Садись, сейчас начнётся *он улыбнулся*</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 Ши, я отлично понимаю твою мотивацию, но всё же, ты очень странно сейчас себя ведёшь</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-Смотри на восток</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Й</w:t>
      </w:r>
      <w:r w:rsidRPr="00CB0E47">
        <w:rPr>
          <w:rFonts w:ascii="Truetypewriter PolyglOTT" w:hAnsi="Truetypewriter PolyglOTT" w:cs="Truetypewriter PolyglOTT"/>
          <w:sz w:val="28"/>
          <w:szCs w:val="28"/>
        </w:rPr>
        <w:t>’</w:t>
      </w:r>
      <w:r>
        <w:rPr>
          <w:rFonts w:ascii="Truetypewriter PolyglOTT" w:hAnsi="Truetypewriter PolyglOTT" w:cs="Truetypewriter PolyglOTT"/>
          <w:sz w:val="28"/>
          <w:szCs w:val="28"/>
        </w:rPr>
        <w:t>эни конос тарто*дословно с федерального: Чёрт, это неописуемо*</w:t>
      </w:r>
    </w:p>
    <w:p w:rsidR="00CB0E47" w:rsidRDefault="00CB0E47"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 </w:t>
      </w:r>
      <w:r w:rsidR="008C4EDD">
        <w:rPr>
          <w:rFonts w:ascii="Truetypewriter PolyglOTT" w:hAnsi="Truetypewriter PolyglOTT" w:cs="Truetypewriter PolyglOTT"/>
          <w:sz w:val="28"/>
          <w:szCs w:val="28"/>
        </w:rPr>
        <w:t>Я об этом тогда и писал, на Силии необычайные рассветы</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-Ши, я вас нашёл… Упс… Извините, я не хотел застать вас в таком виде…</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-Чего страшного, в том, что мы целовались?</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-Просто в Пимбазене традиционно скрывать чувства </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-Всё в порядке, поздравляем вас с пополнением</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уж, Ниссэ пока восстанавливается. Си, у вас ведь четверняжки?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их четверо, мы с Ши были глупцами, слишком сильно любили друг друга. Нет чтоб для себя пожить, попутешествовать, нам сразу семью захотелось, вот теперь, когда дети повзрослее стали, а мы вместе, возвращаем себе долги</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на вас смотрю, и вижу вас героев одной старинной сказки рода Зофэ:</w:t>
      </w:r>
    </w:p>
    <w:p w:rsidR="008C4EDD" w:rsidRDefault="008C4EDD"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Ты, Ши, похож на Иосифа Зелькстро, только волосы темнее, а ты, Си, на Ирен</w:t>
      </w:r>
      <w:r w:rsidR="00DC5EB4">
        <w:rPr>
          <w:rFonts w:ascii="Truetypewriter PolyglOTT" w:hAnsi="Truetypewriter PolyglOTT" w:cs="Truetypewriter PolyglOTT"/>
          <w:sz w:val="28"/>
          <w:szCs w:val="28"/>
        </w:rPr>
        <w:t xml:space="preserve"> Зелькстро, правда волосы не рыжие, а тёмные</w:t>
      </w:r>
      <w:r w:rsidR="00906B4E">
        <w:rPr>
          <w:rFonts w:ascii="Truetypewriter PolyglOTT" w:hAnsi="Truetypewriter PolyglOTT" w:cs="Truetypewriter PolyglOTT"/>
          <w:sz w:val="28"/>
          <w:szCs w:val="28"/>
        </w:rPr>
        <w:t>.</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Иосиф, Ирен? Что за странные имена?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-Выдуманные какие-то. Я найду эти рукописи, сегодня вечером прочту, ведите детей. А сейчас прошу к столу – будем отмечать рождение моего первенца…</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-Хорошо, дай нам ещё пару минут насладиться рассветом</w:t>
      </w:r>
    </w:p>
    <w:p w:rsidR="00906B4E" w:rsidRDefault="00906B4E" w:rsidP="00CB0E4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им наслаждаться, я по секрету скажу, что самые красивые рассветы на Терре, правда сейчас туда нельзя: там обнаружен развивающийся разумный вид. Ладно, идёмьте…</w:t>
      </w:r>
    </w:p>
    <w:p w:rsidR="005871E0" w:rsidRDefault="005871E0" w:rsidP="005871E0">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В чём сила?</w:t>
      </w:r>
    </w:p>
    <w:p w:rsidR="006738E7" w:rsidRDefault="006738E7" w:rsidP="006738E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133’24’’56 794 об.</w:t>
      </w:r>
    </w:p>
    <w:p w:rsidR="005871E0" w:rsidRDefault="005871E0" w:rsidP="005871E0">
      <w:pPr>
        <w:jc w:val="both"/>
        <w:rPr>
          <w:rFonts w:ascii="Truetypewriter PolyglOTT" w:hAnsi="Truetypewriter PolyglOTT" w:cs="Truetypewriter PolyglOTT"/>
          <w:sz w:val="28"/>
          <w:szCs w:val="28"/>
        </w:rPr>
      </w:pPr>
      <w:r w:rsidRPr="009D58AB">
        <w:rPr>
          <w:rFonts w:ascii="Truetypewriter PolyglOTT" w:hAnsi="Truetypewriter PolyglOTT" w:cs="Truetypewriter PolyglOTT"/>
          <w:sz w:val="28"/>
          <w:szCs w:val="28"/>
        </w:rPr>
        <w:t>*</w:t>
      </w:r>
      <w:r>
        <w:rPr>
          <w:rFonts w:ascii="Truetypewriter PolyglOTT" w:hAnsi="Truetypewriter PolyglOTT" w:cs="Truetypewriter PolyglOTT"/>
          <w:sz w:val="28"/>
          <w:szCs w:val="28"/>
        </w:rPr>
        <w:t>Замок на Кбинсте*</w:t>
      </w:r>
    </w:p>
    <w:p w:rsidR="005871E0"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-Судя по сводкам, войска генерала Тольмора уже почти полностью захватили Нормездраль, это так?</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-Да, ваше высочество, история с Пимбазеном не повториться</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хорошо, осталась республика Листо, и можно прекращать все войны.</w:t>
      </w:r>
    </w:p>
    <w:p w:rsidR="009D58A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-Вы хотите прекратить экспансию?</w:t>
      </w:r>
    </w:p>
    <w:p w:rsidR="00B40E8B" w:rsidRDefault="009D58A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 мы и так крупнейший кластер (Объединение государств, вод эгидой и именем материнского, с сохранением традиций, обычаев и локальной власти, но абсолютно подвластных правителю материнского государства, и находящиеся под его протекторатом), нам нужно лишь устранить основных конкурентов, иначе мы не сможем существовать. Листо и Нормездраль сильнейшие кластеры. Государство Пимбазен мы захватили лишь из-за двух вещей: Мор-Ди-Квантового-Ди-Стабилизатора и просто невероятной способности Пимбазенцев работать. Они единственные не нуждаю</w:t>
      </w:r>
      <w:r w:rsidR="00B40E8B">
        <w:rPr>
          <w:rFonts w:ascii="Truetypewriter PolyglOTT" w:hAnsi="Truetypewriter PolyglOTT" w:cs="Truetypewriter PolyglOTT"/>
          <w:sz w:val="28"/>
          <w:szCs w:val="28"/>
        </w:rPr>
        <w:t>тся по сне, их метахондрии синтезируют АТФ во время работы, и как-то ещё у них мозг странно работает, но я не помню…</w:t>
      </w:r>
    </w:p>
    <w:p w:rsidR="00B40E8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-Пимбазенцы вообще не спят?</w:t>
      </w:r>
    </w:p>
    <w:p w:rsidR="009D58AB" w:rsidRDefault="00B40E8B"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-Пимбазенцы могут спать, им это приятно, но во сне они не нуждаются. Именно они сейчас работают в наших тылах и собирают оружие. Пимбазенцы крайне опасны для нас. Они рано или поздно взбунтуются, вырвутся и на наших костях построят величайшую империю, уж поверь мне. Но пока они нужны нам, безальтернативно нужны. </w:t>
      </w:r>
    </w:p>
    <w:p w:rsidR="003645B2" w:rsidRDefault="003645B2"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w:t>
      </w:r>
      <w:r w:rsidR="006738E7">
        <w:rPr>
          <w:rFonts w:ascii="Truetypewriter PolyglOTT" w:hAnsi="Truetypewriter PolyglOTT" w:cs="Truetypewriter PolyglOTT"/>
          <w:sz w:val="28"/>
          <w:szCs w:val="28"/>
        </w:rPr>
        <w:t xml:space="preserve"> -Ваше высочество,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-Почему вы все потакаете моему покойному брату, обращайтесь ко мне по имени, а так да, можно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понял почему 397 об. назад так плохо работали наши Мор-Ди-Квантового-Ди-Стабилизаторы, вы ведь знаете, что это такое?</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-Это штука, которая позволяет нам за несколько часов долетать от одной галактики до другой, а что?</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-Значит придётся объяснять. Мор-Ди-Квантового-Ди-Стабилизатор – это устройство, которое позволяет перемещаться в пространстве быстрее скорости света, причём скорость при его работе измеряется в гипермахах (1 ГпМ = 1 световой год/ч)</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-Давай ближе к делу</w:t>
      </w:r>
    </w:p>
    <w:p w:rsidR="006738E7" w:rsidRDefault="006738E7"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Учёный: -Чтобы это происходило, нужно искажать пространство. Полученный тогда в Жистонце вид ди-стабилизатора называется </w:t>
      </w:r>
      <w:r>
        <w:rPr>
          <w:rFonts w:ascii="Truetypewriter PolyglOTT" w:hAnsi="Truetypewriter PolyglOTT" w:cs="Truetypewriter PolyglOTT"/>
          <w:sz w:val="28"/>
          <w:szCs w:val="28"/>
          <w:lang w:val="en-US"/>
        </w:rPr>
        <w:t>Warp</w:t>
      </w:r>
      <w:r>
        <w:rPr>
          <w:rFonts w:ascii="Truetypewriter PolyglOTT" w:hAnsi="Truetypewriter PolyglOTT" w:cs="Truetypewriter PolyglOTT"/>
          <w:sz w:val="28"/>
          <w:szCs w:val="28"/>
        </w:rPr>
        <w:t>-двигатель, он сжимает пространство перед собой и рас</w:t>
      </w:r>
      <w:r w:rsidR="00E57A2D">
        <w:rPr>
          <w:rFonts w:ascii="Truetypewriter PolyglOTT" w:hAnsi="Truetypewriter PolyglOTT" w:cs="Truetypewriter PolyglOTT"/>
          <w:sz w:val="28"/>
          <w:szCs w:val="28"/>
        </w:rPr>
        <w:t>тягивает после, но это очень энэ</w:t>
      </w:r>
      <w:r>
        <w:rPr>
          <w:rFonts w:ascii="Truetypewriter PolyglOTT" w:hAnsi="Truetypewriter PolyglOTT" w:cs="Truetypewriter PolyglOTT"/>
          <w:sz w:val="28"/>
          <w:szCs w:val="28"/>
        </w:rPr>
        <w:t xml:space="preserve">ргозатратный </w:t>
      </w:r>
      <w:r w:rsidR="00E57A2D">
        <w:rPr>
          <w:rFonts w:ascii="Truetypewriter PolyglOTT" w:hAnsi="Truetypewriter PolyglOTT" w:cs="Truetypewriter PolyglOTT"/>
          <w:sz w:val="28"/>
          <w:szCs w:val="28"/>
        </w:rPr>
        <w:t xml:space="preserve">процесс, поэтому, </w:t>
      </w:r>
      <w:r w:rsidR="00E57A2D">
        <w:rPr>
          <w:rFonts w:ascii="Truetypewriter PolyglOTT" w:hAnsi="Truetypewriter PolyglOTT" w:cs="Truetypewriter PolyglOTT"/>
          <w:sz w:val="28"/>
          <w:szCs w:val="28"/>
          <w:lang w:val="en-US"/>
        </w:rPr>
        <w:t>Warp</w:t>
      </w:r>
      <w:r w:rsidR="00E57A2D" w:rsidRPr="00E57A2D">
        <w:rPr>
          <w:rFonts w:ascii="Truetypewriter PolyglOTT" w:hAnsi="Truetypewriter PolyglOTT" w:cs="Truetypewriter PolyglOTT"/>
          <w:sz w:val="28"/>
          <w:szCs w:val="28"/>
        </w:rPr>
        <w:t>-</w:t>
      </w:r>
      <w:r w:rsidR="00E57A2D">
        <w:rPr>
          <w:rFonts w:ascii="Truetypewriter PolyglOTT" w:hAnsi="Truetypewriter PolyglOTT" w:cs="Truetypewriter PolyglOTT"/>
          <w:sz w:val="28"/>
          <w:szCs w:val="28"/>
        </w:rPr>
        <w:t>двигатели не летали дальше, чем на 1000 св.л. и не быстрее 6 ГпМ. Пимбазцы же основали свою технология на противоположном принципе: корабль фиксирует карму в пространстве, увеличивает свои размеры, фиксирует нос, отпускает корму и сжимается, и так много, много раз. Пимбазенцам не сложно менять размеры корабля, т.к. это происходит по средствам увеличения энергии квантов. Проблемы начинаются в тот момент, когда нужно зафиксироваться в пространстве. Был однажды Пимбазенский учёный Мор-ди, и он открыл, что можно узким гравитационным лучом зацепляться за космические сингулярности. Но на тот случай, если их нету рядом была разработана технология квантового-ди-стабилизации, которая создавала не сдвигаемую точку. Собственно</w:t>
      </w:r>
      <w:r w:rsidR="00026C18">
        <w:rPr>
          <w:rFonts w:ascii="Truetypewriter PolyglOTT" w:hAnsi="Truetypewriter PolyglOTT" w:cs="Truetypewriter PolyglOTT"/>
          <w:sz w:val="28"/>
          <w:szCs w:val="28"/>
        </w:rPr>
        <w:t>, от</w:t>
      </w:r>
      <w:r w:rsidR="00E57A2D">
        <w:rPr>
          <w:rFonts w:ascii="Truetypewriter PolyglOTT" w:hAnsi="Truetypewriter PolyglOTT" w:cs="Truetypewriter PolyglOTT"/>
          <w:sz w:val="28"/>
          <w:szCs w:val="28"/>
        </w:rPr>
        <w:t>туда и название. При использовании принципа Мора-ди, можно развить скорость, около 1 миллиона ГпМ</w:t>
      </w:r>
      <w:r w:rsidR="00440A3D">
        <w:rPr>
          <w:rFonts w:ascii="Truetypewriter PolyglOTT" w:hAnsi="Truetypewriter PolyglOTT" w:cs="Truetypewriter PolyglOTT"/>
          <w:sz w:val="28"/>
          <w:szCs w:val="28"/>
        </w:rPr>
        <w:t>, т.к. эффект квантовой-ди-стабилизации боле энэргозатратен, то и скорость при нём не превышает 1000 ГпМ. А причина нестабильной работы была в экономии: устройство ставили лишь в карму, забывая про нос, так же дешевле.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-Допустим я понял, ступай себе</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-У меня ещё есть предложение по усо…</w:t>
      </w:r>
    </w:p>
    <w:p w:rsidR="00440A3D" w:rsidRDefault="00440A3D" w:rsidP="005871E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w:t>
      </w:r>
      <w:r w:rsidR="00026C18">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Не-не</w:t>
      </w:r>
      <w:r w:rsidR="00026C18">
        <w:rPr>
          <w:rFonts w:ascii="Truetypewriter PolyglOTT" w:hAnsi="Truetypewriter PolyglOTT" w:cs="Truetypewriter PolyglOTT"/>
          <w:sz w:val="28"/>
          <w:szCs w:val="28"/>
        </w:rPr>
        <w:t xml:space="preserve"> надо</w:t>
      </w:r>
      <w:r>
        <w:rPr>
          <w:rFonts w:ascii="Truetypewriter PolyglOTT" w:hAnsi="Truetypewriter PolyglOTT" w:cs="Truetypewriter PolyglOTT"/>
          <w:sz w:val="28"/>
          <w:szCs w:val="28"/>
        </w:rPr>
        <w:t>, точнее не тут, экспериментируй в лаборатории</w:t>
      </w:r>
      <w:r w:rsidR="00026C18">
        <w:rPr>
          <w:rFonts w:ascii="Truetypewriter PolyglOTT" w:hAnsi="Truetypewriter PolyglOTT" w:cs="Truetypewriter PolyglOTT"/>
          <w:sz w:val="28"/>
          <w:szCs w:val="28"/>
        </w:rPr>
        <w:t>, мне объяснять не нужно</w:t>
      </w:r>
      <w:r>
        <w:rPr>
          <w:rFonts w:ascii="Truetypewriter PolyglOTT" w:hAnsi="Truetypewriter PolyglOTT" w:cs="Truetypewriter PolyglOTT"/>
          <w:sz w:val="28"/>
          <w:szCs w:val="28"/>
        </w:rPr>
        <w:t>.</w:t>
      </w:r>
    </w:p>
    <w:p w:rsidR="00614D5A" w:rsidRDefault="00C11101" w:rsidP="00C1110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Старые сказки.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133’55’’03 794 об</w:t>
      </w:r>
      <w:r w:rsidRPr="00C11101">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 Шрин: -Я думал Пимбазенцы особо не умеют праздновать, оказалось, что умеют.</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-Всё для вас</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 -Ещё раз вас поздравляем и желаем удачи</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Пимбура: -Погодите, я обещал вам одну историю, я нашёл те старые бумаги, в подвале этого дома. Это фамильная сказка рода Зофэ. Тао, отведи пожалуйста детей Ши и Си спать</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-Хорошо, я всё равно уже слышал эту историю</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-Когда?</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ТВам лучше не знать, я пошёл…</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Пару секунд, сейчас я принесу листы</w:t>
      </w:r>
    </w:p>
    <w:p w:rsidR="00C11101" w:rsidRDefault="00C11101" w:rsidP="00C11101">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*они уселись на диван и Эниси начал </w:t>
      </w:r>
      <w:proofErr w:type="gramStart"/>
      <w:r>
        <w:rPr>
          <w:rFonts w:ascii="Truetypewriter PolyglOTT" w:hAnsi="Truetypewriter PolyglOTT" w:cs="Truetypewriter PolyglOTT"/>
          <w:sz w:val="28"/>
          <w:szCs w:val="28"/>
        </w:rPr>
        <w:t>читать</w:t>
      </w:r>
      <w:r w:rsidR="008E3474">
        <w:rPr>
          <w:rFonts w:ascii="Truetypewriter PolyglOTT" w:hAnsi="Truetypewriter PolyglOTT" w:cs="Truetypewriter PolyglOTT"/>
          <w:sz w:val="28"/>
          <w:szCs w:val="28"/>
        </w:rPr>
        <w:t>:</w:t>
      </w:r>
      <w:r>
        <w:rPr>
          <w:rFonts w:ascii="Truetypewriter PolyglOTT" w:hAnsi="Truetypewriter PolyglOTT" w:cs="Truetypewriter PolyglOTT"/>
          <w:sz w:val="28"/>
          <w:szCs w:val="28"/>
        </w:rPr>
        <w:t>*</w:t>
      </w:r>
      <w:proofErr w:type="gramEnd"/>
      <w:r w:rsidR="008E3474">
        <w:rPr>
          <w:rFonts w:ascii="Truetypewriter PolyglOTT" w:hAnsi="Truetypewriter PolyglOTT" w:cs="Truetypewriter PolyglOTT"/>
          <w:sz w:val="28"/>
          <w:szCs w:val="28"/>
        </w:rPr>
        <w:t xml:space="preserve"> (главы будут помечены через точку 17.1, например – 1 глава сказки)</w:t>
      </w:r>
    </w:p>
    <w:p w:rsidR="008E3474" w:rsidRPr="008E3474" w:rsidRDefault="008E3474" w:rsidP="008E3474">
      <w:pPr>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sidR="005C073B">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1</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b/>
          <w:sz w:val="24"/>
        </w:rPr>
        <w:tab/>
      </w:r>
      <w:r w:rsidRPr="008E3474">
        <w:rPr>
          <w:rFonts w:ascii="Truetypewriter PolyglOTT" w:hAnsi="Truetypewriter PolyglOTT" w:cs="Truetypewriter PolyglOTT"/>
          <w:sz w:val="28"/>
          <w:szCs w:val="24"/>
        </w:rPr>
        <w:t>Я помню это, будто бы оно было вчера, хотя на самом деле я точно не знаю насколько это было давно.</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Моя история началась в небольшой деревне под городом Имертер. Я был обычным крестьянином. У нас была не самая богатая, но зато дружная и свободная семья. В таком счастье я прожил семь лет.</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Беда пришло откуда никто не ждал. Сначала умер глава города, за ним врач, а потом, потом начали умирать все горожане. В городе и трёх ближних деревнях, включая нашу, началась чёрная смерть. В моей деревне я был единственным, кто не умер.</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Для того чтобы выжить, мне пришлось скитаться по лесу в поисках хоть какого-нибудь пропитания. От середины весны и до середины осени эта тактика давала мне хоть сколько-нибудь еды, чего хватало. В остальное же время мне приходилось просить милостыню или глодать кору. Где я брал одежду лучше вообще не знать. Так я прожил ещё два года.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Мне повезло что один богатый чиновник взял меня на работу и обучил математике и грамоте. Я не знаю его имя, но я ему очень благодарен. Он настоял, чтобы я пошёл в подмастерье к кузнецу. Кузнеца звали Ерфим, он стал моим вторым отцом. Он обучил меня за четыре года, позже он этому удивлялся. Я принял гибель своих.</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пять лет после того как я попал к нему, зимой, Ерфим просит меня отправиться на поиски железной руды, ибо его запасы иссякли. Я иду по лесу, снова, но уже не ради еды, а в поисках железной руды. Я встал на пригорок чтобы осмотреться; в эту же секунду я рухнул вниз.</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Я очнулся, здесь было тепло, хотя на улице была зима. Я осмотрелся и увидел вокруг себя комнату, отливающую перламутровым цветом, но при этом ещё и розовым. Ещё я увидел вокруг горы костей. Я стоял я на кой-то прозрачной платформе. Через неё был виден тот же окрас что на стенах и на потолке. В самом верху было круглое отверстие, будто кто-то его по циркулю начертил. Я так понимаю это был портал. Передо мною лежал камень с надписью: «Advena erit dicere vale ad vitam», тогда я понятия не имел как оно переводится, сейчас я понимаю, что там было: «Вошедший умрёт». Я увидел в дали гигантский камень, по форме гранёный рубин, по цвету алмаз, по размерам здоровая лошадь. Я подошёл к нему, он будто бы ждал и звал меня. Я его коснулся. Меня ослепило.</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*Фраза Ши* -Всё же я не могу отделаться от странности имён</w:t>
      </w:r>
    </w:p>
    <w:p w:rsidR="008E3474" w:rsidRPr="008E3474" w:rsidRDefault="008E3474" w:rsidP="008E3474">
      <w:pPr>
        <w:spacing w:after="120"/>
        <w:ind w:firstLine="708"/>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*Пимбура* -Это нормально, мы только начали</w:t>
      </w:r>
      <w:r w:rsidR="005C073B">
        <w:rPr>
          <w:rFonts w:ascii="Truetypewriter PolyglOTT" w:hAnsi="Truetypewriter PolyglOTT" w:cs="Truetypewriter PolyglOTT"/>
          <w:b/>
          <w:sz w:val="28"/>
          <w:szCs w:val="24"/>
        </w:rPr>
        <w:t>…</w:t>
      </w:r>
    </w:p>
    <w:p w:rsidR="008E3474" w:rsidRPr="008E3474" w:rsidRDefault="008E3474" w:rsidP="008E3474">
      <w:pPr>
        <w:spacing w:after="120"/>
        <w:ind w:firstLine="708"/>
        <w:jc w:val="center"/>
        <w:rPr>
          <w:rFonts w:ascii="Truetypewriter PolyglOTT" w:hAnsi="Truetypewriter PolyglOTT" w:cs="Truetypewriter PolyglOTT"/>
          <w:b/>
          <w:sz w:val="32"/>
          <w:szCs w:val="28"/>
        </w:rPr>
      </w:pPr>
      <w:r w:rsidRPr="008E3474">
        <w:rPr>
          <w:rFonts w:ascii="Truetypewriter PolyglOTT" w:hAnsi="Truetypewriter PolyglOTT" w:cs="Truetypewriter PolyglOTT"/>
          <w:b/>
          <w:sz w:val="32"/>
          <w:szCs w:val="28"/>
        </w:rPr>
        <w:t xml:space="preserve">Глава </w:t>
      </w:r>
      <w:r>
        <w:rPr>
          <w:rFonts w:ascii="Truetypewriter PolyglOTT" w:hAnsi="Truetypewriter PolyglOTT" w:cs="Truetypewriter PolyglOTT"/>
          <w:b/>
          <w:sz w:val="32"/>
          <w:szCs w:val="28"/>
        </w:rPr>
        <w:t>17.</w:t>
      </w:r>
      <w:r w:rsidRPr="008E3474">
        <w:rPr>
          <w:rFonts w:ascii="Truetypewriter PolyglOTT" w:hAnsi="Truetypewriter PolyglOTT" w:cs="Truetypewriter PolyglOTT"/>
          <w:b/>
          <w:sz w:val="32"/>
          <w:szCs w:val="28"/>
        </w:rPr>
        <w:t>2</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С того времени прошло около пяти тысяч лет, по календарю этого мира, хотя я прожил уже миллионы, может миллиарды лет. После вспышки я увидел на камне надпись, на том языке, который до этого не видел, но почему-то смог прочитать написанное. На кристалле было написано заклинание. Прочитав его, я открыл перед собой круглое отверстие и вошёл в него. Это была древняя библиотека заклинаний, она была вне пространства и времени. Я выучил их все. Правда на это ушли миллионы лет, но то лишь пустяки. Коснувшись камня, я приобрёл бессмертие и неуязвимость. Последующие годы в этом мире я набирался мудрости, учил людей, обучался всем знаниям людей: изучал языки, историю, высшую математику, инженерное дело, ремёсла…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веду этот дневник уже около трёх сотен лет, из маленькой записной книжонки превратился в гигантскую книгу размером с контрабас. Дневник из себя представляет папирусную книгу, а её оплётку я сделал из покрытой золотом кожи, благо для меня это не было проблемой. На книге было написано моё имя Иосиф Зелькстро, хотя все называли меня Квампадре Зелькстро, что переводится как король магов Зелькстро, мне это не нравилось, но я и в правду был сильнейшим магом.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Сегодня я пришёл в трактир и у нас был с трактирщиком такой разговор:</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-Трактирщик, налей! - Сказал я</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-Вы уверены? Вы выпили 20 порций эля. – Ответил тот </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 xml:space="preserve">-Я умею считать, и ещё нахожусь в состояние думать, несмотря на то, что твой эль подкосит любого, кто выпьет более 2 пинт, а я выпил 10 пинт и со мной всё хорошо, если ты не видишь! - Ответил я ему </w:t>
      </w:r>
    </w:p>
    <w:p w:rsidR="008E3474" w:rsidRPr="008E3474" w:rsidRDefault="008E3474" w:rsidP="008E3474">
      <w:pPr>
        <w:spacing w:after="120"/>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-Ладно вот ваш эль, а вы точно расплатитесь.</w:t>
      </w:r>
    </w:p>
    <w:p w:rsidR="008E3474" w:rsidRPr="008E3474" w:rsidRDefault="008E3474" w:rsidP="008E3474">
      <w:pPr>
        <w:spacing w:after="120"/>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 держи пуд золота! - Сказал я, допил эль и пошёл</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После этого я пошёл в пещеру к дракону, который, как я слышал, хотел сжечь дотла Имертер. Дракон оказался настолько туп, что мне хватило щелчка пальцами, чтобы заставить думать его, что он курица. Да… В жизни я видал драконов гораздо умнее.</w:t>
      </w:r>
    </w:p>
    <w:p w:rsidR="008E3474" w:rsidRDefault="008E3474" w:rsidP="008E3474">
      <w:pPr>
        <w:spacing w:after="120"/>
        <w:jc w:val="both"/>
        <w:rPr>
          <w:rFonts w:ascii="Truetypewriter PolyglOTT" w:hAnsi="Truetypewriter PolyglOTT" w:cs="Truetypewriter PolyglOTT"/>
          <w:b/>
          <w:sz w:val="28"/>
          <w:szCs w:val="24"/>
        </w:rPr>
      </w:pPr>
      <w:r w:rsidRPr="008E3474">
        <w:rPr>
          <w:rFonts w:ascii="Truetypewriter PolyglOTT" w:hAnsi="Truetypewriter PolyglOTT" w:cs="Truetypewriter PolyglOTT"/>
          <w:b/>
          <w:sz w:val="28"/>
          <w:szCs w:val="24"/>
        </w:rPr>
        <w:t xml:space="preserve">*Си* - Это не </w:t>
      </w:r>
      <w:r>
        <w:rPr>
          <w:rFonts w:ascii="Truetypewriter PolyglOTT" w:hAnsi="Truetypewriter PolyglOTT" w:cs="Truetypewriter PolyglOTT"/>
          <w:b/>
          <w:sz w:val="28"/>
          <w:szCs w:val="24"/>
        </w:rPr>
        <w:t>сказка, это какой-то роман в магическом стиле</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 Мне тоже так кажется</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-Прям вылитые, точно они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-Да, похожи</w:t>
      </w:r>
    </w:p>
    <w:p w:rsid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-О чём вы, а в прочем не важно. У меня есть другой вопрос Зелькстро это Зофэ?</w:t>
      </w:r>
    </w:p>
    <w:p w:rsidR="008E3474" w:rsidRPr="008E3474" w:rsidRDefault="008E3474" w:rsidP="008E3474">
      <w:pPr>
        <w:spacing w:after="120"/>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-Нет, </w:t>
      </w:r>
      <w:r w:rsidR="005C073B">
        <w:rPr>
          <w:rFonts w:ascii="Truetypewriter PolyglOTT" w:hAnsi="Truetypewriter PolyglOTT" w:cs="Truetypewriter PolyglOTT"/>
          <w:b/>
          <w:sz w:val="28"/>
          <w:szCs w:val="24"/>
        </w:rPr>
        <w:t>просто с одно буквы начинаются… Продолжим</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3</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Настал новый день, я нехотя встал. Хотя я не нуждаюсь во сне, спать я люблю. Я подошёл к дверям, под ними лежала газета: «Уважаемые жители королевства Гарто, с этого дня маги объявляются не законными в нашем королевстве! Главным преступником объявлен Квампадре Зелькстро. В тот миг я проклинал всех, кто придумывал мне это прозвище.</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подошёл к окну, и увидел вокруг моего дома королевские войска, стражу и всё подобное. Мне пришлось создать вокруг дома барьер, не преодолимый для военных. Один из них через произнёс через рупор: «Вы обвиняетесь в использование магии, нам предписано отвести вас в замок.</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На эти слова я оделся и создав портал, ведущий за ворота замка, зашёл туда. В замке витал до боли въевшийся запах лекарства от чумы, на всякий случай я одел на всех, кто был в замке чумные маски. Стража пыталась схватить меня, но я был для них не осязаем. Я вошёл в покои короля. Предо мной было изувеченное чумой тело. Это был король Карл Георг Вильям Эдворд 5 Лант-Ковернский. Он всерьёз считал, что в его болезни виноват я, хотя мы с ним встретились впервые. Поэтому, как только я зашёл, на мою голову упали стрелы из Гордензинита, материала, призванного блокировать силы магов, хотя </w:t>
      </w:r>
      <w:r w:rsidRPr="008E3474">
        <w:rPr>
          <w:rFonts w:ascii="Truetypewriter PolyglOTT" w:hAnsi="Truetypewriter PolyglOTT" w:cs="Truetypewriter PolyglOTT"/>
          <w:sz w:val="28"/>
          <w:szCs w:val="24"/>
        </w:rPr>
        <w:lastRenderedPageBreak/>
        <w:t xml:space="preserve">на меня он совершенно не действовал. Для того чтобы король не догадался, я создал над собой щит. Я предложил королю Эдворду исцелить его от болезни. Король был шокирован тем, что человек, который как он думал проклял его, предложил ему исцеление. </w:t>
      </w:r>
    </w:p>
    <w:p w:rsid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видел он угасает с каждой минутой и не дождавшись ответа, поднял короля и выбил из него чуму. Затем я перенёс его корону из королевской сокровищницы и создав кристалл вставил его в корону. После чего я одел корону на приходящего в чувства короля. Я сказал ему: «Ваше высочество носите эту корону и не снимайте, тогда никакой недуг вас не одолеет». Король ответил «Ты хочешь моей смерти? Это твоё колдовство! Ты думаешь я не знаю кто ты!? Я знаю то, что именно ты виноват во второй чумной эпидемии!» Я сжал кулак и ответил: «Да это моя вина, но это было четыре тысячи лет назад, мне не хватило опыта чтоб обуздать заклинание и направить в сторону врага». Эдворд продолжал: «Тебя называют королём, но у тебя нет короны!» Я ему ответил: «Я не желаю тебе зла Эдворд, тебя одолена чума, а не чьё-либо заклятье!» «Все мы такие: феи, ведьмы, колдуны, маги – всем вам трон нужен», -ответил Эдворд. Я был вне себя от ярости, но благо я уже научился контролировать свои эмоции и вместо того чтоб стереть короля в порошок, обрушить потолок или швырнуть в него нож от гильётины, я ему сказал: «Если бы я хотел вас убить исцелил бы я вас или вонзил бы в сердце кинжал? Как вы помните стража не могла мне помешать». Король ответил: «Хорошо, я понял, что ты не враг. Я отменю свой указ, правда я уже успел казнить пару магов, включая придворного, можешь ли ты заменить его, временно?»</w:t>
      </w:r>
    </w:p>
    <w:p w:rsidR="005C073B" w:rsidRPr="005C073B" w:rsidRDefault="005C073B" w:rsidP="008E3474">
      <w:pPr>
        <w:spacing w:after="120"/>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*Си* - Какая детская наивность короля, ладно это уже не так скучно</w:t>
      </w:r>
    </w:p>
    <w:p w:rsidR="008E3474" w:rsidRPr="008E3474" w:rsidRDefault="008E3474" w:rsidP="008E3474">
      <w:pPr>
        <w:spacing w:after="120"/>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4</w:t>
      </w:r>
    </w:p>
    <w:p w:rsidR="008E3474" w:rsidRPr="008E3474" w:rsidRDefault="008E3474" w:rsidP="008E3474">
      <w:pPr>
        <w:spacing w:after="120"/>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Так я прожил несколько лет. Я искал магов везде, но никто не хотел становиться в свиту королю, недавно грозившегося истребить всех магов своего королевства. Однажды ночью в праздник зимнего солнце стояния маги устроили собрание по крайней мере мы, маги, называем это так. Я всё искал придворных и на свою беду наткнулся на мага по имени Исаак Гофельд. Этот маг на мой вопрос использовал отбрасывающие заклинание, я отлетел на пятьдесят метров, от падения меня спасло то, что я успел применить заклинание левитации. Маги вокруг ахнули, впервые они видели мага, использующего это заклинание, оно считалось очень сложным. Я подлетел к Исааку, тот смотрел на меня с удивлением. Я повторил свой вопрос, на этот раз ответ был таков: «Кто вы такой!? Почему вы мне предлагаете службу у Эдворда 5, короля- истребителя магов?» Я ответил: «Меня зовут </w:t>
      </w:r>
      <w:r w:rsidRPr="008E3474">
        <w:rPr>
          <w:rFonts w:ascii="Truetypewriter PolyglOTT" w:hAnsi="Truetypewriter PolyglOTT" w:cs="Truetypewriter PolyglOTT"/>
          <w:sz w:val="28"/>
          <w:szCs w:val="24"/>
        </w:rPr>
        <w:lastRenderedPageBreak/>
        <w:t xml:space="preserve">Иосиф Зелькстро, а король считал, что маги хотят его смерти и не без основания, так как ведьмы чуть не захватили трон».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После того как я назвал своё имя толпа зашуршала. Все знали моё имя, но мало кто знал моё лицо. Как я закончил, меня тут же одёрнули, попросив отправить меня в другой конец света, я открыл портал. Исаак весь праздник стоял в стороне и думал. Вокруг меня была толпа. </w:t>
      </w:r>
    </w:p>
    <w:p w:rsidR="008E3474" w:rsidRP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конце вечера Исаак подошёл ко мне сам. Он сказал: «Мне надо подумать над вашим предложением, но у меня точно будет одно условие: вы должны обучить меня заклинанию левитации». Я ответил ему с улыбкой: «Хорошо, у меня есть достаточно времени подождать, хотя по моему заклинанию левитации маги учатся впервые дни обучения»- после чего попрощался со всеми и ушёл. </w:t>
      </w:r>
    </w:p>
    <w:p w:rsidR="008E3474" w:rsidRDefault="008E3474" w:rsidP="008E3474">
      <w:pPr>
        <w:spacing w:after="120"/>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До сих пор вспоминаю тот вечер, после этого ко мне окончательно прикрепилось имя Квампадре Зелькстро.</w:t>
      </w:r>
    </w:p>
    <w:p w:rsidR="005C073B" w:rsidRDefault="005C073B" w:rsidP="008E3474">
      <w:pPr>
        <w:spacing w:after="120"/>
        <w:ind w:firstLine="708"/>
        <w:jc w:val="both"/>
        <w:rPr>
          <w:rFonts w:ascii="Truetypewriter PolyglOTT" w:hAnsi="Truetypewriter PolyglOTT" w:cs="Truetypewriter PolyglOTT"/>
          <w:b/>
          <w:sz w:val="28"/>
          <w:szCs w:val="24"/>
        </w:rPr>
      </w:pPr>
      <w:r w:rsidRPr="005C073B">
        <w:rPr>
          <w:rFonts w:ascii="Truetypewriter PolyglOTT" w:hAnsi="Truetypewriter PolyglOTT" w:cs="Truetypewriter PolyglOTT"/>
          <w:b/>
          <w:sz w:val="28"/>
          <w:szCs w:val="24"/>
        </w:rPr>
        <w:t>*Эниси* -До сих пор помню тот вечер, когда ко мне прикрепился мой позывной: Пимбура</w:t>
      </w:r>
    </w:p>
    <w:p w:rsid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-Это когда мы путешествовали? После того, как ты, переодевшись в простого крестьянина, спас троих и после чего был отправлен под суд?</w:t>
      </w:r>
    </w:p>
    <w:p w:rsidR="005C073B" w:rsidRPr="005C073B" w:rsidRDefault="005C073B" w:rsidP="008E3474">
      <w:pPr>
        <w:spacing w:after="120"/>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*Эниси* -Угу, повезло, что они нашли мои документы, там было написано кто я, иначе бы я точно отправился «к </w:t>
      </w:r>
      <w:proofErr w:type="gramStart"/>
      <w:r>
        <w:rPr>
          <w:rFonts w:ascii="Truetypewriter PolyglOTT" w:hAnsi="Truetypewriter PolyglOTT" w:cs="Truetypewriter PolyglOTT"/>
          <w:b/>
          <w:sz w:val="28"/>
          <w:szCs w:val="24"/>
        </w:rPr>
        <w:t>стенке»…</w:t>
      </w:r>
      <w:proofErr w:type="gramEnd"/>
      <w:r>
        <w:rPr>
          <w:rFonts w:ascii="Truetypewriter PolyglOTT" w:hAnsi="Truetypewriter PolyglOTT" w:cs="Truetypewriter PolyglOTT"/>
          <w:b/>
          <w:sz w:val="28"/>
          <w:szCs w:val="24"/>
        </w:rPr>
        <w:t xml:space="preserve"> Ладно, не суть…</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5</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Через три дня Исаак пришёл к моим дверям. Он постучал, я открыл ему дверь взмахом руки. Он зашёл и позвал меня, он ещё не знал, что я был в башне своего дома и решил спустится по лестнице. Когда я дошёл до середины я услышал звук бьющегося стекла, пулей рванув вниз, я очутился в лаборатории.</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Около моего стола с реагентами стоял Исаак, в ногах у него был разлит элексир.</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что ты сделал? – спросил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-Иосиф, извините я случайно разлил ваше зелье. – слёзно ответил он</w:t>
      </w:r>
    </w:p>
    <w:p w:rsidR="008E3474" w:rsidRPr="008E3474" w:rsidRDefault="005C073B" w:rsidP="008E3474">
      <w:pPr>
        <w:spacing w:after="120" w:line="240" w:lineRule="auto"/>
        <w:rPr>
          <w:rFonts w:ascii="Truetypewriter PolyglOTT" w:hAnsi="Truetypewriter PolyglOTT" w:cs="Truetypewriter PolyglOTT"/>
          <w:sz w:val="28"/>
          <w:szCs w:val="24"/>
        </w:rPr>
      </w:pPr>
      <w:r>
        <w:rPr>
          <w:rFonts w:ascii="Truetypewriter PolyglOTT" w:hAnsi="Truetypewriter PolyglOTT" w:cs="Truetypewriter PolyglOTT"/>
          <w:sz w:val="28"/>
          <w:szCs w:val="24"/>
        </w:rPr>
        <w:t>- Отойди от</w:t>
      </w:r>
      <w:r w:rsidR="008E3474" w:rsidRPr="008E3474">
        <w:rPr>
          <w:rFonts w:ascii="Truetypewriter PolyglOTT" w:hAnsi="Truetypewriter PolyglOTT" w:cs="Truetypewriter PolyglOTT"/>
          <w:sz w:val="28"/>
          <w:szCs w:val="24"/>
        </w:rPr>
        <w:t>туда! Это мутаген, я с его помощью мышей травлю, они пьют и в бабочек превращаются. – сказал я ему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Он послушно отошёл. Он сказал, что он хочет быть придворным магом. На что я ответил ему: «Я это уже понял, ты бы сюда просто так не пришёл». Мы пошли к Эдворду, и я представил ему Исаака.</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был рад тому, что нашёл постоянного придворного мага. Так ко мне в подмастерья и попал Исаак. Я выполнил своё обещание и научил его летать. Правда у самого Исаака, несмотря на его не малую магическую силу, не как не получалась поднять самого себя. Тогда я дал ему амулет, тот приумножал силы. Исаак научился летать.</w:t>
      </w:r>
    </w:p>
    <w:p w:rsidR="00F45C86" w:rsidRDefault="00F45C86" w:rsidP="008E3474">
      <w:pPr>
        <w:spacing w:after="120" w:line="240" w:lineRule="auto"/>
        <w:jc w:val="both"/>
        <w:rPr>
          <w:rFonts w:ascii="Truetypewriter PolyglOTT" w:hAnsi="Truetypewriter PolyglOTT" w:cs="Truetypewriter PolyglOTT"/>
          <w:b/>
          <w:sz w:val="28"/>
          <w:szCs w:val="24"/>
        </w:rPr>
      </w:pPr>
      <w:r w:rsidRPr="00F45C86">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Ши* -Я просто уверен, что король – главный гад, я прав?</w:t>
      </w:r>
    </w:p>
    <w:p w:rsidR="00F45C86" w:rsidRPr="00F45C86" w:rsidRDefault="00F45C86"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улыбнулся* -И да, и нет, слушай…</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5C073B">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6</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Через несколько лет мы с Исааком летели над землями Гарто. Мы летим в горную систему Гермаздераль. Гермаздераль стал частью Гарто около полутора тысяч лет назад, я и король Орландо 1 – объединитель объединяли осколки того государства, в котором я родился – Малендера. Сколько я себя знаю никто не когда не посещал Гермаздраль. Это место стало очень опасно, после того как древние друиды, по поверьям около десяти тысяч лет назад, создали тут храм. Я считаю, что объяснение моей природы скрыто там.</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приземлились около древних ворот:</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-Исаак – позвал я его</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-Да, Иосиф, это то о чём вы говорили</w:t>
      </w:r>
      <w:r w:rsidR="00AC62B9">
        <w:rPr>
          <w:rFonts w:ascii="Truetypewriter PolyglOTT" w:hAnsi="Truetypewriter PolyglOTT" w:cs="Truetypewriter PolyglOTT"/>
          <w:sz w:val="28"/>
          <w:szCs w:val="24"/>
        </w:rPr>
        <w:t>?</w:t>
      </w:r>
    </w:p>
    <w:p w:rsidR="008E3474" w:rsidRPr="008E3474" w:rsidRDefault="008E3474" w:rsidP="008E3474">
      <w:pPr>
        <w:spacing w:after="120" w:line="240" w:lineRule="auto"/>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-Если б я знал</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это такое, надеюсь мы хоть не погибнем</w:t>
      </w:r>
    </w:p>
    <w:p w:rsidR="008E3474" w:rsidRPr="008E3474" w:rsidRDefault="008E3474" w:rsidP="008E3474">
      <w:pPr>
        <w:spacing w:after="120" w:line="240" w:lineRule="auto"/>
        <w:jc w:val="right"/>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-В мои планы не входит смерть в заповедных горох, некто не похоронит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У Исаака всегда было хорошее чувст</w:t>
      </w:r>
      <w:r w:rsidR="00AC62B9">
        <w:rPr>
          <w:rFonts w:ascii="Truetypewriter PolyglOTT" w:hAnsi="Truetypewriter PolyglOTT" w:cs="Truetypewriter PolyglOTT"/>
          <w:sz w:val="28"/>
          <w:szCs w:val="24"/>
        </w:rPr>
        <w:t>во юмора, но тут он шутил как ни</w:t>
      </w:r>
      <w:r w:rsidRPr="008E3474">
        <w:rPr>
          <w:rFonts w:ascii="Truetypewriter PolyglOTT" w:hAnsi="Truetypewriter PolyglOTT" w:cs="Truetypewriter PolyglOTT"/>
          <w:sz w:val="28"/>
          <w:szCs w:val="24"/>
        </w:rPr>
        <w:t>когда. Я попросил его открыть врата. Исаак всё сделал правильно, но двери он открыть не смог. Тогда заклинание произнёс я. Двери сорвало с петель. Мне это показалось странным</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так как до этого оно аккуратно открывало любые двери. Исаак подозвал меня. Он сказал:</w:t>
      </w:r>
      <w:r w:rsidR="00AC62B9">
        <w:rPr>
          <w:rFonts w:ascii="Truetypewriter PolyglOTT" w:hAnsi="Truetypewriter PolyglOTT" w:cs="Truetypewriter PolyglOTT"/>
          <w:sz w:val="28"/>
          <w:szCs w:val="24"/>
        </w:rPr>
        <w:t xml:space="preserve"> «Иосиф смотрите эти двери, так</w:t>
      </w:r>
      <w:r w:rsidRPr="008E3474">
        <w:rPr>
          <w:rFonts w:ascii="Truetypewriter PolyglOTT" w:hAnsi="Truetypewriter PolyglOTT" w:cs="Truetypewriter PolyglOTT"/>
          <w:sz w:val="28"/>
          <w:szCs w:val="24"/>
        </w:rPr>
        <w:t>же</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как и сами горы полностью состоят из гордензинита!» Я всё сразу понял, горденизит очень подвержен влиянию моей магии, при этом магия Исаака никак не может повлиять на него.</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Мы вошли в пещеру, стены были исписаны тем же языком, что и кристалл в той раковой яме. Я начел их читать. Исаак смотрел на меня как на идиота. Он спросил меня: «Вы это понимаете? Эти символы я видел лишь в книге сильнейших заклинаний». Я рассказал ему свою историю, вспомнил своё детство, вкусные мамины пироги, древний Имертер – столицу Малендера, рассказал про ту чёртову яму. </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спросил об заклинаниях, написанных на стенах. Я сказал ему правду: «Я не знаю, давай проверим». Я произнёс первое заклинание, только потом я узнал о том, что, если бы я взял любое другое, я бы устроил </w:t>
      </w:r>
      <w:r w:rsidR="00AC62B9">
        <w:rPr>
          <w:rFonts w:ascii="Truetypewriter PolyglOTT" w:hAnsi="Truetypewriter PolyglOTT" w:cs="Truetypewriter PolyglOTT"/>
          <w:sz w:val="28"/>
          <w:szCs w:val="24"/>
        </w:rPr>
        <w:t>конец света</w:t>
      </w:r>
      <w:r w:rsidRPr="008E3474">
        <w:rPr>
          <w:rFonts w:ascii="Truetypewriter PolyglOTT" w:hAnsi="Truetypewriter PolyglOTT" w:cs="Truetypewriter PolyglOTT"/>
          <w:sz w:val="28"/>
          <w:szCs w:val="24"/>
        </w:rPr>
        <w:t xml:space="preserve">. Предо мною открылся портал в ещё </w:t>
      </w:r>
      <w:r w:rsidRPr="008E3474">
        <w:rPr>
          <w:rFonts w:ascii="Truetypewriter PolyglOTT" w:hAnsi="Truetypewriter PolyglOTT" w:cs="Truetypewriter PolyglOTT"/>
          <w:sz w:val="28"/>
          <w:szCs w:val="24"/>
        </w:rPr>
        <w:lastRenderedPageBreak/>
        <w:t>одну библиотеку. Я вошёл туда. Там я и узнал, что я чуть не стёр с лица земли Гарто.</w:t>
      </w:r>
    </w:p>
    <w:p w:rsidR="00AC62B9" w:rsidRDefault="00AC62B9" w:rsidP="008E3474">
      <w:pPr>
        <w:spacing w:after="120" w:line="240" w:lineRule="auto"/>
        <w:jc w:val="both"/>
        <w:rPr>
          <w:rFonts w:ascii="Truetypewriter PolyglOTT" w:hAnsi="Truetypewriter PolyglOTT" w:cs="Truetypewriter PolyglOTT"/>
          <w:b/>
          <w:sz w:val="28"/>
          <w:szCs w:val="24"/>
        </w:rPr>
      </w:pPr>
      <w:r w:rsidRPr="00AC62B9">
        <w:rPr>
          <w:rFonts w:ascii="Truetypewriter PolyglOTT" w:hAnsi="Truetypewriter PolyglOTT" w:cs="Truetypewriter PolyglOTT"/>
          <w:b/>
          <w:sz w:val="28"/>
          <w:szCs w:val="24"/>
        </w:rPr>
        <w:t>*Ши</w:t>
      </w:r>
      <w:r>
        <w:rPr>
          <w:rFonts w:ascii="Truetypewriter PolyglOTT" w:hAnsi="Truetypewriter PolyglOTT" w:cs="Truetypewriter PolyglOTT"/>
          <w:b/>
          <w:sz w:val="28"/>
          <w:szCs w:val="24"/>
        </w:rPr>
        <w:t xml:space="preserve"> и Си, громко смеясь*</w:t>
      </w:r>
    </w:p>
    <w:p w:rsid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Ничего смешного, но смешно</w:t>
      </w:r>
    </w:p>
    <w:p w:rsidR="00AC62B9" w:rsidRPr="00AC62B9" w:rsidRDefault="00AC62B9"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Никто не похоронит, это ж надо было додуматься, читай дальше…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AC62B9">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7</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Я провёл в библиотеке около десяти-пятнадцати миллионов лет, но</w:t>
      </w:r>
      <w:r w:rsidR="00AC62B9">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когда я вернулся, я услышал от Исаака: «Быстро вы». Я протянул ему книгу. Это был сборник лучших, по моему мнению, заклинаний. Исаак спросил: «Вы же говорили из этих библиотек нельзя воровать книги!» На что я ответил: «Исаак, я просто переписал заклинания, мне потребовалось на это около двух дней, а так я был там двенадцать с половиной миллионов лет, заклинания учил».</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посмотрел на меня с недоверием и сказал, что я вру. Тогда я взял золотую монету, открыл портал, впустил Исаака, вошёл сам, и, одновременно с этим бросил монету и закрыл портал. Мы пробыли в библиотеке около двух часов. Я открыл портал, и через секунду послышался звон металла. Упала монета. С этого момента все сомнения Исаака развеялись.</w:t>
      </w:r>
    </w:p>
    <w:p w:rsidR="008E3474" w:rsidRPr="008E3474" w:rsidRDefault="008E3474" w:rsidP="008E3474">
      <w:pPr>
        <w:spacing w:after="120" w:line="240" w:lineRule="auto"/>
        <w:jc w:val="center"/>
        <w:rPr>
          <w:rFonts w:ascii="Truetypewriter PolyglOTT" w:hAnsi="Truetypewriter PolyglOTT" w:cs="Truetypewriter PolyglOTT"/>
          <w:b/>
          <w:sz w:val="28"/>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8</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всё ещё были в Гермаздерале. Я решил рассказать Исааку историю о Ерфиме: «Давным-давно меня приютил кузнец Ерфим. Мы жили хорошо я был его подмастерьем. Однажды он отправил меня за рудой. Историю с кристаллом ты уже знаешь. Век человека недолог, кристалл дал мне вечную молодость. Ерфим знал об этом. Я несколько раз предлагал ему кольцо, которое дало бы ему вечную жизнь. Он угасал на моих глазах, и перед самой смертью сказал мне: «Иосиф, я ухожу в тот мир. Мне очень жаль, что ты никогда не сможешь попасть туда. Смерть – это лишь продолжение пути. Это самое важное что происходит с человеком. Я буду по тебе сильно скучать, мой сын, моё всё». Он произнёс эти слова и умер. Эх сколько всяких приключений у нас с ним было…»</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 Исаак слушал про все наши приключения, пытаясь вникнуть, но потом вдруг спросил: «Амулет, что вы мне дали тоже даёт бессмертие?» Я ответил: «И бриллиант в короне короля».</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услышал голоса: кто-то направлялся сюда. Я решил опробовать на нас с Исааком два заклинания: невидимости и телепатии. Мы слились с тёмными гордензинитовыми стенами.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В воротах показались ведьмы. Исаак был встревожен, у него с ними были давние счёты. «Двери выбиты», - сказала одна из них. «Я думаю это от того, что ты их не первый раз открываешь, а они старые», </w:t>
      </w:r>
      <w:r w:rsidRPr="008E3474">
        <w:rPr>
          <w:rFonts w:ascii="Truetypewriter PolyglOTT" w:hAnsi="Truetypewriter PolyglOTT" w:cs="Truetypewriter PolyglOTT"/>
          <w:sz w:val="28"/>
          <w:szCs w:val="24"/>
        </w:rPr>
        <w:lastRenderedPageBreak/>
        <w:t>- молвила другая. Исаак спросил: «Сколько их?» На что я ответил: «Их около двенадцати. Я несказанно рад, что заклинания работают». Они зажгли факела. Моему взору открылась ещё одна дверь. Главная ведьма прочитала заклинание со стены, ведущее в библиотеку, но нечего не произошло: она читала с огромным количеством ошибок.</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«Исаак, стой здесь, я выйду из тени», - сказал я. Я снял с себя заклинание невидимости и вышел из тени. Ведьмы от испуга попытались швырнуть в меня кусок стены, но у них естественно нечего не вышло.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Мне ещё повезло, это были молодые ведьмы, чертовски красивые, по сравнению со старыми. Я воспользовался заклинанием для чтения мыслей. В голове главной ведьмы была какая-то каша, но главное я увидел: за той дверью спят друиды, а под замком короля Эдворда есть подобное место, но туда не пробраться, так как вход лежит через королевскую сокровищницу.</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Ведьмы что-то хотели в меня кинуть, но я их опередил. Я спалил их мётлы, а самих ведьм перенёс в соседнее королевство.</w:t>
      </w:r>
    </w:p>
    <w:p w:rsid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«Исаак, нам нужно лететь», - сказал я ему снимая заклинание невидимости.</w:t>
      </w:r>
    </w:p>
    <w:p w:rsidR="00075600" w:rsidRDefault="00075600" w:rsidP="008E3474">
      <w:pPr>
        <w:spacing w:after="120" w:line="240" w:lineRule="auto"/>
        <w:jc w:val="both"/>
        <w:rPr>
          <w:rFonts w:ascii="Truetypewriter PolyglOTT" w:hAnsi="Truetypewriter PolyglOTT" w:cs="Truetypewriter PolyglOTT"/>
          <w:b/>
          <w:sz w:val="28"/>
          <w:szCs w:val="24"/>
        </w:rPr>
      </w:pPr>
      <w:r w:rsidRPr="00075600">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Ниссэ* -Меня всегда вводило в ступор противоречие того, что сначала Иосиф рассказал, всё, а потом историю о Ерфиме, разве она не принадлежит всему сразу?</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-По мне ни особо важно, главное, что интересно</w:t>
      </w:r>
    </w:p>
    <w:p w:rsid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-Мне тоже</w:t>
      </w:r>
    </w:p>
    <w:p w:rsidR="00075600" w:rsidRPr="00075600" w:rsidRDefault="00075600" w:rsidP="008E347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-Я рад, что вас затянуло</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 xml:space="preserve">9 </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Мы направлялись в сторону замка. «В чём дело?», - спросил Исаак глядя на моё грустное лицо. Я ответил: «Ведьмам нужно не это заповедное место, им нужен замок короля. Я не знаю</w:t>
      </w:r>
      <w:r w:rsidR="002C2CA1">
        <w:rPr>
          <w:rFonts w:ascii="Truetypewriter PolyglOTT" w:hAnsi="Truetypewriter PolyglOTT" w:cs="Truetypewriter PolyglOTT"/>
          <w:sz w:val="28"/>
          <w:szCs w:val="24"/>
        </w:rPr>
        <w:t>,</w:t>
      </w:r>
      <w:r w:rsidRPr="008E3474">
        <w:rPr>
          <w:rFonts w:ascii="Truetypewriter PolyglOTT" w:hAnsi="Truetypewriter PolyglOTT" w:cs="Truetypewriter PolyglOTT"/>
          <w:sz w:val="28"/>
          <w:szCs w:val="24"/>
        </w:rPr>
        <w:t xml:space="preserve"> что там такое, но они не перед чем не остановятся». «А почему вы грустите? Вы же мне показывали заклинание для стирания врага в порошок», - произнёс он. Тогда я ему сказал: «Да, опыта тебе точно не хватает. Нельзя просто так кого-то в порошок стирать. Они же тоже живые, они тоже чувствуют».</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Перед нами открылся замок. «Прилетели», - сказал Исаак. В прошлый раз я так бегал, когда ко мне в дом зашёл Исаак, тут же я нёсся к королю Эдворду. Я вбежал в покои. Эдворд как всегда считал расходы и доходы. Я произнёс: «Эдворд, я думаю, что на королевство идёт с войной Рортельер». «Иосиф, с чего ты взял?» - спросил король. Ответ мой был краток: «Ведьмы».</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lastRenderedPageBreak/>
        <w:tab/>
        <w:t>Король подскочил: «Собрать войско, пустить воду в ров, подготовить гордензинитовые стрелы! Ни одна ведьма сюда не пройдёт!» В это время я создал вокруг Имертера несколько дополнительных стен. На западе сгущались тучи: Рортельер готовился к войне.</w:t>
      </w:r>
    </w:p>
    <w:p w:rsidR="008E3474" w:rsidRPr="008E3474" w:rsidRDefault="008E3474" w:rsidP="008E3474">
      <w:pPr>
        <w:spacing w:after="120" w:line="240" w:lineRule="auto"/>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10</w:t>
      </w:r>
    </w:p>
    <w:p w:rsidR="008E3474" w:rsidRPr="008E3474" w:rsidRDefault="008E3474" w:rsidP="008E3474">
      <w:pPr>
        <w:spacing w:after="120" w:line="240" w:lineRule="auto"/>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ab/>
        <w:t xml:space="preserve">Я приземлился на одну из башен замка Имертер, в честь которого собственно и был назван город. Там меня ждали Исаак и Эдворд. Король сказал: «Иосиф, посмотри сюда», - и передал мне подзорную трубу. Я не увидел там армию, на нас шёл весь Рортельер: мужчины, женщины, дети, старики, калеки.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Среди всей армии я увидел: магов, ведьм, колдунов, друидов, клириков, фей, волшебников. В обычной жизни они б давно поубивали друг друга, но тут они шли рука-об-руку. Меня это насторожило и натолкнуло на мысль, что ведьмы крайне сильны.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Начался бой. Королевское войско доблестно отражало атаки армии. Я взял на себя смелость выступить против всех магов, колдунов, ведьм и так далее. Исаак был отправлен мною в тыл врага. Я дал ему пузырёк эликсира, снимающего любые чары, и наложил на него чары невидимости и защиты от ведьменских заклятий.</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Как бы я не хотел этого делать, но мне пришлось применять заклинание полного расщепления, так как сразу всех привести в чувства я не мог. После того как я снял заклинания с магических сущностей, я обратил своё внимание на остальных. Освобождённые от колдовства ведьм, уцелевшие маги помогали мне снимать заклятия с простых граждан.</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Тем временем Исаак пробрался в покои короля Рортельера, и пока ведьмы командовали войском, освободил его от чар. Король Филип 1 Рортельерский был давним другом Эдворда 5, он сразу смекнул что к чему.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 освобождённым корпусом магов к этому моменту привели в чувство всех крестьян, оставались только военные. Но тут один из колдунов сзади меня закричал: «Берегись!!!» - но было уже поздно. В меня прилетел огненный шар. В этот момент я вспомнил так называемое «Зеркало». Его суть в том, чтобы усилить и вернуть отправителю его атакующие заклинание. Я отразил заклинание и взлетел повыше. Я увидел одиннадцать горящих ведьм. Я так понял, что они сфокусировали все свои силы чтобы хотя бы ранить меня. «Но где двенадцатая, главная ведьма?» - подумал я.</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Битва окончилась. Королевства отправились оплакивать погибших. А мы вчетвером: я, Исаак, Эдворд и Филип, отправились в сокровищницу, чтобы проникнуть под замок.</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sidRPr="002C2CA1">
        <w:rPr>
          <w:rFonts w:ascii="Truetypewriter PolyglOTT" w:hAnsi="Truetypewriter PolyglOTT" w:cs="Truetypewriter PolyglOTT"/>
          <w:b/>
          <w:sz w:val="28"/>
          <w:szCs w:val="24"/>
        </w:rPr>
        <w:lastRenderedPageBreak/>
        <w:t xml:space="preserve">*Ши* -Я же </w:t>
      </w:r>
      <w:r>
        <w:rPr>
          <w:rFonts w:ascii="Truetypewriter PolyglOTT" w:hAnsi="Truetypewriter PolyglOTT" w:cs="Truetypewriter PolyglOTT"/>
          <w:b/>
          <w:sz w:val="28"/>
          <w:szCs w:val="24"/>
        </w:rPr>
        <w:t>говорил, что король всем жизнь испортит, правда другой, но…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 Ши, не спеши, просто слушай</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-Силь, не плачьте, что произошло?</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-Мне жалко простых граждан</w:t>
      </w:r>
    </w:p>
    <w:p w:rsidR="002C2CA1" w:rsidRDefault="002C2CA1"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и Ши* -Война есть, война, нет победителей, проигрывают все, а страдают простые, ни в чём ни повинные граждане…</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2C2CA1">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11</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В сокровищнице я произнёс заклинание для открытия дверей. В сокровищнице выбило стену. Эдворд сказал: «Иосиф, по аккуратнее, ремонт денег стоит». Я ему ответил: «Эдворд, прости, такого некогда не было, а ремонт я легко оплачу».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спускались по винтовой лестнице. Исаак спросил меня: «Иосиф, как вы почувствовали, что идёт война?» «Я не знаю, это что-то вроде дара ясновиденья. Ты ведь знаешь я не обычный маг», - ответил я. Исаак продолжал: «Ладно, но есть то, что меня интересует более этого, почему вся эта гремучая смесь из магических существ после снятия вами заклятья не уничтожила сама себя и где были драконы?» Я ему сказал: «Исаак, есть такая поговорка: «Враг моего врага – мой друг». А драконов в Рортельере не было никогда. Мы продолжали спускаться, тусклый свет факела озарял дорогу, и я произнёс заклинание, чуть не ослепившее нас. Стало гораздо светлее. Исаак спросил: «А как ведьмы смогли заколдовать такое количество существ?» Я собирался высказать своё предположение, но Филип перебил меня: «На этот вопрос могу ответить я. Сначала они околдовали всех магических существ затем уже и всех остальных».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Пока Филип рассказывал это, я взглянул на Исаака, тот светился, как и все маги, жёлтым светом. Я взглянул на Эдворда у того не было ориола, как и у всех людей. Я взглянул </w:t>
      </w:r>
      <w:proofErr w:type="gramStart"/>
      <w:r w:rsidRPr="008E3474">
        <w:rPr>
          <w:rFonts w:ascii="Truetypewriter PolyglOTT" w:hAnsi="Truetypewriter PolyglOTT" w:cs="Truetypewriter PolyglOTT"/>
          <w:sz w:val="28"/>
          <w:szCs w:val="24"/>
        </w:rPr>
        <w:t>на Филипа</w:t>
      </w:r>
      <w:proofErr w:type="gramEnd"/>
      <w:r w:rsidRPr="008E3474">
        <w:rPr>
          <w:rFonts w:ascii="Truetypewriter PolyglOTT" w:hAnsi="Truetypewriter PolyglOTT" w:cs="Truetypewriter PolyglOTT"/>
          <w:sz w:val="28"/>
          <w:szCs w:val="24"/>
        </w:rPr>
        <w:t xml:space="preserve">, вокруг него было зелёное свечения, так я видел ведьм. В туже секунду я, используя эликсир для снятия любых чар, врезал со всей силы самозванцу. </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Перед нами тремя была женщина. Та самая двенадцатая ведьма.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sidRPr="00784FD9">
        <w:rPr>
          <w:rFonts w:ascii="Truetypewriter PolyglOTT" w:hAnsi="Truetypewriter PolyglOTT" w:cs="Truetypewriter PolyglOTT"/>
          <w:b/>
          <w:sz w:val="28"/>
          <w:szCs w:val="24"/>
        </w:rPr>
        <w:t>*Ши* -Ладно, я поспешил, признаю</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-Сейчас слушайте внимательно, вы прям очень похожи по мне на Иосифа и ведьму, имя пока говорить не буду, потом узнайте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-Эни, мне тоже это кажется, по крайней мере они такая же неразделимая пара</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-Ниссэ, пожалуйста не называйте своего мужа так при нас с Ши, просто очень похоже на Федеральное «Й'эни», это ругательство, кстати вы тоже с Эниси очень подходите под это описание</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lastRenderedPageBreak/>
        <w:t>*Ниссэ* -Давайте уже на «ты», Си, что касательно имени, хорошо. Касательно, схожести, у нас пока только один ребёнок, а у героев сказки их будет четверо…</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 -Хорошо на «ты»</w:t>
      </w:r>
    </w:p>
    <w:p w:rsid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-Ниссэ, не рассказывай сюжет, будет не интересно</w:t>
      </w:r>
    </w:p>
    <w:p w:rsidR="00784FD9" w:rsidRPr="00784FD9" w:rsidRDefault="00784FD9"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-Ладно…</w:t>
      </w:r>
    </w:p>
    <w:p w:rsidR="008E3474" w:rsidRPr="008E3474" w:rsidRDefault="008E3474" w:rsidP="008E3474">
      <w:pPr>
        <w:spacing w:after="120" w:line="240" w:lineRule="auto"/>
        <w:ind w:firstLine="708"/>
        <w:jc w:val="center"/>
        <w:rPr>
          <w:rFonts w:ascii="Truetypewriter PolyglOTT" w:hAnsi="Truetypewriter PolyglOTT" w:cs="Truetypewriter PolyglOTT"/>
          <w:b/>
          <w:sz w:val="32"/>
          <w:szCs w:val="24"/>
        </w:rPr>
      </w:pPr>
      <w:r w:rsidRPr="008E3474">
        <w:rPr>
          <w:rFonts w:ascii="Truetypewriter PolyglOTT" w:hAnsi="Truetypewriter PolyglOTT" w:cs="Truetypewriter PolyglOTT"/>
          <w:b/>
          <w:sz w:val="32"/>
          <w:szCs w:val="24"/>
        </w:rPr>
        <w:t xml:space="preserve">Глава </w:t>
      </w:r>
      <w:r w:rsidR="006971AD">
        <w:rPr>
          <w:rFonts w:ascii="Truetypewriter PolyglOTT" w:hAnsi="Truetypewriter PolyglOTT" w:cs="Truetypewriter PolyglOTT"/>
          <w:b/>
          <w:sz w:val="32"/>
          <w:szCs w:val="24"/>
        </w:rPr>
        <w:t>17.</w:t>
      </w:r>
      <w:r w:rsidRPr="008E3474">
        <w:rPr>
          <w:rFonts w:ascii="Truetypewriter PolyglOTT" w:hAnsi="Truetypewriter PolyglOTT" w:cs="Truetypewriter PolyglOTT"/>
          <w:b/>
          <w:sz w:val="32"/>
          <w:szCs w:val="24"/>
        </w:rPr>
        <w:t>12</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вырвал кусок из стены и сформировал из него наручники, блокирующие магию ведьмы. Я спросил у неё: «Где Филип?» Она рассмеялась и ответила там же, где вы нашли меня». Меня такой ответ устроил. Мы по моим ощущениям прошли более половины пути, поэтому решили продолжать спуск.</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Неожиданно ведьма сказала: «Вас так легко было провести…» Я ответил её: «Мы можем сейчас вернуться и запереть тебя в гордензинитовую темницу. Лучше объясни мне что находится внизу?» «Ты об этом не знаешь? Ты живёшь тысячи лет, знаешь такие заклинания, неведомые более никому, ты не боишься горденезита, ножей, стрел, копий, мечей, тогда я подозреваю, что ты не знаешь и о том, кто ты». </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попытался заглянуть в голову ведьмы, на что та расхохоталась: «Ты идиот, это простейшее заклинание защиты!» Я лишь повернулся к Исааку и спросил: «Книга с тобой?» Исаак протянул мне книгу. На странице пятьдесят пять было написано заклинание, которое могло преодолеть защиту ведьмы.</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Я снял с неё</w:t>
      </w:r>
      <w:r w:rsidR="00DF36EB">
        <w:rPr>
          <w:rFonts w:ascii="Truetypewriter PolyglOTT" w:hAnsi="Truetypewriter PolyglOTT" w:cs="Truetypewriter PolyglOTT"/>
          <w:sz w:val="28"/>
          <w:szCs w:val="24"/>
        </w:rPr>
        <w:t xml:space="preserve"> чары и был готов взглянуть в е</w:t>
      </w:r>
      <w:r w:rsidRPr="008E3474">
        <w:rPr>
          <w:rFonts w:ascii="Truetypewriter PolyglOTT" w:hAnsi="Truetypewriter PolyglOTT" w:cs="Truetypewriter PolyglOTT"/>
          <w:sz w:val="28"/>
          <w:szCs w:val="24"/>
        </w:rPr>
        <w:t>ё сознание, но ведьма вдруг начала молить о том, чтобы я не делал этого. Тогда я сказал: «Тогда расскажи всё сама, если не хочешь, чтоб я лез к тебе в голову».</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«Тебе хочется знать зачем мне нужно было попасть сюда?» - сказала она: «Это древняя усыпальница королевских драконов. Но мне не были нужны яйца королевских драконов, мне нужен был посох драконов, способный, по легендам, остановить Чешель Гофере, то есть тебя». Я никак не мог понять, почему мне кто не попадя даёт прозвища.</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спустились ниже и вошли в гигантский зал, по его краям были яйца королевских драконов, они были больше и умнее нынешних, этим сами себя и погубили. В противоположном конце стоял посох драконов. Я почувствовал, что какой-то артефакт слушается меня. Я подозвал этот артефакт. В мою руку влетел этот посох.</w:t>
      </w:r>
    </w:p>
    <w:p w:rsidR="008E3474" w:rsidRP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 xml:space="preserve">«Я так полагаю, истинный владелец посоха я?» - сказал я. «Да», - ответила ведьма. Мы решили подниматься наверх. Я смотрел на ведьму: на ней были такие же кроличьи сапоги, как и у меня, она носила абсолютно идентичные моим холщёвые брюки и белую рубашку, на </w:t>
      </w:r>
      <w:r w:rsidRPr="008E3474">
        <w:rPr>
          <w:rFonts w:ascii="Truetypewriter PolyglOTT" w:hAnsi="Truetypewriter PolyglOTT" w:cs="Truetypewriter PolyglOTT"/>
          <w:sz w:val="28"/>
          <w:szCs w:val="24"/>
        </w:rPr>
        <w:lastRenderedPageBreak/>
        <w:t>мне был зелёный кафтан, она же была в схожем по цвете жилете. Я взглянул на её лицо: у неё были тонкие губы, изумрудно-зелёные глаза и рыжее волосы, всё как подобает ведьме, мои глаза тоже были зелёные, но при этом отдавали жёлто-коричневым, если проще были как трава на болоте, волосы мои были русые, хотя практически у всех гартовцев были карие глаза и чёрные волосы, в том числе у Исаака и Эдворда.</w:t>
      </w:r>
    </w:p>
    <w:p w:rsidR="008E3474" w:rsidRDefault="008E3474" w:rsidP="008E3474">
      <w:pPr>
        <w:spacing w:after="120" w:line="240" w:lineRule="auto"/>
        <w:ind w:firstLine="708"/>
        <w:jc w:val="both"/>
        <w:rPr>
          <w:rFonts w:ascii="Truetypewriter PolyglOTT" w:hAnsi="Truetypewriter PolyglOTT" w:cs="Truetypewriter PolyglOTT"/>
          <w:sz w:val="28"/>
          <w:szCs w:val="24"/>
        </w:rPr>
      </w:pPr>
      <w:r w:rsidRPr="008E3474">
        <w:rPr>
          <w:rFonts w:ascii="Truetypewriter PolyglOTT" w:hAnsi="Truetypewriter PolyglOTT" w:cs="Truetypewriter PolyglOTT"/>
          <w:sz w:val="28"/>
          <w:szCs w:val="24"/>
        </w:rPr>
        <w:t>Мы поднялись на верх. Я аккуратно заделал стену. Мы решили так: я отправлюсь за настоящим Филипом, Исаак пойдёт изучать этот посох, ведьма отправится в камеру, но просторную, а Эдворд как всегда будет править.</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sidRPr="006971AD">
        <w:rPr>
          <w:rFonts w:ascii="Truetypewriter PolyglOTT" w:hAnsi="Truetypewriter PolyglOTT" w:cs="Truetypewriter PolyglOTT"/>
          <w:b/>
          <w:sz w:val="28"/>
          <w:szCs w:val="24"/>
        </w:rPr>
        <w:t>*Ши*</w:t>
      </w:r>
      <w:r w:rsidR="00DC5EB4">
        <w:rPr>
          <w:rFonts w:ascii="Truetypewriter PolyglOTT" w:hAnsi="Truetypewriter PolyglOTT" w:cs="Truetypewriter PolyglOTT"/>
          <w:b/>
          <w:sz w:val="28"/>
          <w:szCs w:val="24"/>
        </w:rPr>
        <w:t xml:space="preserve"> </w:t>
      </w:r>
      <w:r w:rsidRPr="006971AD">
        <w:rPr>
          <w:rFonts w:ascii="Truetypewriter PolyglOTT" w:hAnsi="Truetypewriter PolyglOTT" w:cs="Truetypewriter PolyglOTT"/>
          <w:b/>
          <w:sz w:val="28"/>
          <w:szCs w:val="24"/>
        </w:rPr>
        <w:t>-Да не, мы не так познакомились, совсем не так, сапоги не в счёт</w:t>
      </w:r>
    </w:p>
    <w:p w:rsidR="006971AD" w:rsidRDefault="006971AD"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*Си*</w:t>
      </w:r>
      <w:r w:rsidR="00DC5EB4">
        <w:rPr>
          <w:rFonts w:ascii="Truetypewriter PolyglOTT" w:hAnsi="Truetypewriter PolyglOTT" w:cs="Truetypewriter PolyglOTT"/>
          <w:b/>
          <w:sz w:val="28"/>
          <w:szCs w:val="24"/>
        </w:rPr>
        <w:t xml:space="preserve"> -От любви до ненависти один шаг, правда тут путь наоборот</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*Ниссэ* -Всё же, Си, ты очень похожа на Ирен, тот же несгибаемый характер, зелёные глаза, правда волосы не рыжие, но тем не менее, даже одежда похожа.</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-Шрин тоже похож, тоже зелёные глаза, вдумчивый, но местами импульсивный характер, но опять же волосы русые, тёмные, не золотистые…</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 xml:space="preserve">*Си* -Идеальных совпадений не бывает… </w:t>
      </w:r>
    </w:p>
    <w:p w:rsidR="00DC5EB4"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-Это очень интересная история, но я неимоверно хочу спать, предлагаю в следующий раз её дочитать</w:t>
      </w:r>
    </w:p>
    <w:p w:rsidR="00DC5EB4" w:rsidRPr="006971AD" w:rsidRDefault="00DC5EB4" w:rsidP="008E3474">
      <w:pPr>
        <w:spacing w:after="120" w:line="240" w:lineRule="auto"/>
        <w:ind w:firstLine="708"/>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-Хорошо Ши, спокойной ночи</w:t>
      </w:r>
    </w:p>
    <w:p w:rsidR="00C11101" w:rsidRDefault="00DC5EB4" w:rsidP="00C11101">
      <w:pPr>
        <w:jc w:val="both"/>
        <w:rPr>
          <w:rFonts w:ascii="Truetypewriter PolyglOTT" w:hAnsi="Truetypewriter PolyglOTT" w:cs="Truetypewriter PolyglOTT"/>
          <w:sz w:val="28"/>
          <w:szCs w:val="24"/>
        </w:rPr>
      </w:pPr>
      <w:r w:rsidRPr="00DC5EB4">
        <w:rPr>
          <w:rFonts w:ascii="Truetypewriter PolyglOTT" w:hAnsi="Truetypewriter PolyglOTT" w:cs="Truetypewriter PolyglOTT"/>
          <w:sz w:val="28"/>
          <w:szCs w:val="24"/>
        </w:rPr>
        <w:t>Ши</w:t>
      </w:r>
      <w:r>
        <w:rPr>
          <w:rFonts w:ascii="Truetypewriter PolyglOTT" w:hAnsi="Truetypewriter PolyglOTT" w:cs="Truetypewriter PolyglOTT"/>
          <w:sz w:val="28"/>
          <w:szCs w:val="24"/>
        </w:rPr>
        <w:t>: -Спасибо</w:t>
      </w:r>
      <w:r w:rsidR="0075772E">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Эниси, спокойной </w:t>
      </w:r>
    </w:p>
    <w:p w:rsidR="007C4E64" w:rsidRDefault="007C4E64" w:rsidP="007C4E64">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18. Старое прошлое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134’20’’17 794 об</w:t>
      </w:r>
      <w:r w:rsidRPr="00C11101">
        <w:rPr>
          <w:rFonts w:ascii="Truetypewriter PolyglOTT" w:hAnsi="Truetypewriter PolyglOTT" w:cs="Truetypewriter PolyglOTT"/>
          <w:sz w:val="28"/>
          <w:szCs w:val="28"/>
        </w:rPr>
        <w:t>.</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Си к Ниссэ и Эниси: -Доброе утро, вы не спали?</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-Нет, зачем, Пимбазенцы в сне не нуждаются</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-Ладно… Мы с Ши посоветовались и решили предложить вам назвать сына Исааком</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Ниссэ: -Идея хорошая, по крайней мере глаза и волосы под описание подходят</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тоже не против</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Си: -Давайте продолжим чтение…</w:t>
      </w:r>
    </w:p>
    <w:p w:rsidR="007C4E64" w:rsidRDefault="007C4E64"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lastRenderedPageBreak/>
        <w:t xml:space="preserve">Глава </w:t>
      </w:r>
      <w:r>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13</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b/>
          <w:sz w:val="32"/>
          <w:szCs w:val="24"/>
        </w:rPr>
        <w:tab/>
      </w:r>
      <w:r w:rsidRPr="007C4E64">
        <w:rPr>
          <w:rFonts w:ascii="Truetypewriter PolyglOTT" w:hAnsi="Truetypewriter PolyglOTT" w:cs="Truetypewriter PolyglOTT"/>
          <w:sz w:val="28"/>
          <w:szCs w:val="24"/>
        </w:rPr>
        <w:t xml:space="preserve">Я помчался в Рортельер на лошади. Я бы конечно мог зайти в портал, но в таком случае я бы не смог взять с собой лошадь, ведь обратно бы пришлось как-нибудь возвращаться. Причина, по которой я не воспользовался порталом проста: животные в него не хотели никак идти, а люди, прошедшие через него, испытывали в лучшем случае недомогание.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Поэтому дам своей лошади эликсиры скорости и выносливости, я преодолел пять сотен миль за пять часов.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Филип был в замке. Около него стояла свита, подначивавшая его подписать указ, подобный указу Эдворда. Я вошёл в тронный зал и сказал: «Ваше высочество, здравствуйте». Филип посмотрел на меня: «Ты пришёл за репарациями?» - сказал он. Я ему ответил: «Деньги меня не интересуют, да и отплатить за смерти тех, кого мне пришлось убить мне нечем, но, ваше высочество, мы поймали главную виновницу, остальные одиннадцать погибли». Король не поверил своим ушам. Он сказал, что хочет её увидеть. Мы помчались обратно.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На этот раз дорога не была такой однотонной. Король расспрашивал меня о том, кто я такой, как мы поймали ведьму, о лошади, которая неслась как ветер.</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прибыли в Имертер. Нас встретил улыбающийся Исаак со словами: «Вы не представляет, что вы нашли!»</w:t>
      </w:r>
    </w:p>
    <w:p w:rsidR="007C4E64"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b/>
          <w:sz w:val="28"/>
          <w:szCs w:val="24"/>
        </w:rPr>
        <w:t>*Ши* -Они нашли посох</w:t>
      </w:r>
    </w:p>
    <w:p w:rsidR="003E234A" w:rsidRPr="007C4E64" w:rsidRDefault="003E234A"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*Эниси* -Терпение, Ши, терпение…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14</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Мы направились от ворот города в замок. </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-Эта ведьма не хотела ничьей смерти. – заявил Исаак.</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-Как? И главное, что это за посох? – сказал я</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-Иосиф, помните</w:t>
      </w:r>
      <w:r>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случилось с королевскими драконами?</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 это написано на первых страницах книг о истории Малендера.</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-Забудьте эту чушь! Дракону не умерли, а были истреблены при помощи этого посоха, его название: «Убийца драконов».</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 чего ты это взял?</w:t>
      </w:r>
    </w:p>
    <w:p w:rsidR="007C4E64" w:rsidRPr="007C4E64" w:rsidRDefault="007C4E64" w:rsidP="007C4E64">
      <w:pPr>
        <w:spacing w:after="120" w:line="240" w:lineRule="auto"/>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-Видите ли это написано только лишь в книгах ведьм.</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да ты с ума сошёл</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-Если бы, там и про вас написано. Помните кости в той пещере? Это кости тех, кто пожелал обрести безграничную силу, стать королём всего мира.</w:t>
      </w:r>
    </w:p>
    <w:p w:rsidR="007C4E64" w:rsidRPr="007C4E64" w:rsidRDefault="007C4E64" w:rsidP="007C4E64">
      <w:pPr>
        <w:spacing w:after="120" w:line="240" w:lineRule="auto"/>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Исаак, не пугай меня пожалуйста. Кристалл, да и сама пещера были созданы древними друидами.</w:t>
      </w:r>
    </w:p>
    <w:p w:rsidR="007C4E64" w:rsidRPr="007C4E64" w:rsidRDefault="007C4E64" w:rsidP="007C4E64">
      <w:pPr>
        <w:spacing w:after="120" w:line="240" w:lineRule="auto"/>
        <w:ind w:firstLine="708"/>
        <w:jc w:val="right"/>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-Это были маги, а не друиды, их было двенадцать, дальше нечего сказать не могу, листы вырваны из книги.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Сказать</w:t>
      </w:r>
      <w:r w:rsidR="003E234A">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я был в замешательстве, нечего не сказать. Мы вошли в замок. Эдворд встретил нас, спросив о подлинности Филипа. </w:t>
      </w:r>
    </w:p>
    <w:p w:rsidR="007C4E64" w:rsidRPr="00E734BE"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Мы направлялись к камере ведьмы. Но тут начальник стражи выхватил из ножны гордензинитовый клинок и ударил мне в спину.</w:t>
      </w:r>
    </w:p>
    <w:p w:rsidR="003E234A"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-Клинком, это звучит страшно</w:t>
      </w:r>
    </w:p>
    <w:p w:rsidR="00E734BE" w:rsidRPr="00E734BE" w:rsidRDefault="00E734BE" w:rsidP="007C4E64">
      <w:pPr>
        <w:spacing w:after="120" w:line="240" w:lineRule="auto"/>
        <w:ind w:firstLine="708"/>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*Ниссэ*-Если не знать продолжения, то да</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15</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«Измена!!!» - закричал король и вонзил свой клинок в начальника охраны. Потом Эдворд посмотрел на меня, вокруг меня валялись осколки меча. «Ты ранен?» - спросил король. Я ответил: «Не волнуйся, со мной всё в порядке. Я потом расскажу почему».</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подошли к темнице. Ведьмы выцарапывала на стенах руны. Я спросил: «Кто ты?» Ведьмы ответила: «Меня зовут Ирен. Я королева ведьм. Я так полагаю твой подмастерье уже прочитал книгу до вырванных листов. Ты пришёл сюда узнать где остальные? Все вы маги предсказуемые». «Сначала ответ</w:t>
      </w:r>
      <w:r w:rsidR="00E734BE">
        <w:rPr>
          <w:rFonts w:ascii="Truetypewriter PolyglOTT" w:hAnsi="Truetypewriter PolyglOTT" w:cs="Truetypewriter PolyglOTT"/>
          <w:sz w:val="28"/>
          <w:szCs w:val="24"/>
        </w:rPr>
        <w:t>ь мне кто я. Ответь почему я упоминаюсь</w:t>
      </w:r>
      <w:r w:rsidRPr="007C4E64">
        <w:rPr>
          <w:rFonts w:ascii="Truetypewriter PolyglOTT" w:hAnsi="Truetypewriter PolyglOTT" w:cs="Truetypewriter PolyglOTT"/>
          <w:sz w:val="28"/>
          <w:szCs w:val="24"/>
        </w:rPr>
        <w:t xml:space="preserve"> только лишь в одной книге, да и то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нской», - сказал я. «Ты король магов, Иосиф, большего сказать не могу, остальное написано на вырванных листах, а я их никогда не видела. Книга не ведьм</w:t>
      </w:r>
      <w:r w:rsidR="00E734BE">
        <w:rPr>
          <w:rFonts w:ascii="Truetypewriter PolyglOTT" w:hAnsi="Truetypewriter PolyglOTT" w:cs="Truetypewriter PolyglOTT"/>
          <w:sz w:val="28"/>
          <w:szCs w:val="24"/>
        </w:rPr>
        <w:t>и</w:t>
      </w:r>
      <w:r w:rsidRPr="007C4E64">
        <w:rPr>
          <w:rFonts w:ascii="Truetypewriter PolyglOTT" w:hAnsi="Truetypewriter PolyglOTT" w:cs="Truetypewriter PolyglOTT"/>
          <w:sz w:val="28"/>
          <w:szCs w:val="24"/>
        </w:rPr>
        <w:t>нская, а тех самых двенадцати магов. Видно твой друг забыл тебе сказать, что только лишь один единственный достойный маг может коснуться его не умерев, остальные коснувшись могут произнести одно заклинание, а затем умрут», - сказала ведьма.</w:t>
      </w:r>
    </w:p>
    <w:p w:rsid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долго размышлял над словами Ирен. Мои сомнения развеял Исаак</w:t>
      </w:r>
      <w:r w:rsidR="00E734BE">
        <w:rPr>
          <w:rFonts w:ascii="Truetypewriter PolyglOTT" w:hAnsi="Truetypewriter PolyglOTT" w:cs="Truetypewriter PolyglOTT"/>
          <w:sz w:val="28"/>
          <w:szCs w:val="24"/>
        </w:rPr>
        <w:t>. Он предложил шёпотом мне предложить</w:t>
      </w:r>
      <w:r w:rsidRPr="007C4E64">
        <w:rPr>
          <w:rFonts w:ascii="Truetypewriter PolyglOTT" w:hAnsi="Truetypewriter PolyglOTT" w:cs="Truetypewriter PolyglOTT"/>
          <w:sz w:val="28"/>
          <w:szCs w:val="24"/>
        </w:rPr>
        <w:t xml:space="preserve"> ведьме сделку. Тогда я сказал ведьме: «Ирен, я могу предложить тебе сделку: вечная молодость в обмен на помощь в поисках». Ведьма не верила мне, но</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когда я достал из кармана камзола перстень, на подобии тех, что были описаны в книгах по созданию источников бессмертия, только гораздо меньше. В своё время я готовил его для той, что будет со мной вечно, но так и не смог её найти.</w:t>
      </w:r>
      <w:r w:rsidR="00E734BE">
        <w:rPr>
          <w:rFonts w:ascii="Truetypewriter PolyglOTT" w:hAnsi="Truetypewriter PolyglOTT" w:cs="Truetypewriter PolyglOTT"/>
          <w:sz w:val="28"/>
          <w:szCs w:val="24"/>
        </w:rPr>
        <w:t xml:space="preserve"> </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*Ши* -От ненависти к любви…</w:t>
      </w:r>
    </w:p>
    <w:p w:rsidR="00E734BE" w:rsidRDefault="00E734BE" w:rsidP="007C4E64">
      <w:pPr>
        <w:spacing w:after="120" w:line="240" w:lineRule="auto"/>
        <w:jc w:val="both"/>
        <w:rPr>
          <w:rFonts w:ascii="Truetypewriter PolyglOTT" w:hAnsi="Truetypewriter PolyglOTT" w:cs="Truetypewriter PolyglOTT"/>
          <w:b/>
          <w:sz w:val="28"/>
          <w:szCs w:val="24"/>
        </w:rPr>
      </w:pPr>
      <w:r w:rsidRPr="00E734BE">
        <w:rPr>
          <w:rFonts w:ascii="Truetypewriter PolyglOTT" w:hAnsi="Truetypewriter PolyglOTT" w:cs="Truetypewriter PolyglOTT"/>
          <w:b/>
          <w:sz w:val="28"/>
          <w:szCs w:val="24"/>
        </w:rPr>
        <w:t>*Си* -Пока ещё нет</w:t>
      </w:r>
      <w:r>
        <w:rPr>
          <w:rFonts w:ascii="Truetypewriter PolyglOTT" w:hAnsi="Truetypewriter PolyglOTT" w:cs="Truetypewriter PolyglOTT"/>
          <w:b/>
          <w:sz w:val="28"/>
          <w:szCs w:val="24"/>
        </w:rPr>
        <w:t>, насколько я поняла</w:t>
      </w:r>
    </w:p>
    <w:p w:rsidR="00E734BE" w:rsidRPr="00E734BE" w:rsidRDefault="00E734BE" w:rsidP="007C4E64">
      <w:pPr>
        <w:spacing w:after="120" w:line="240" w:lineRule="auto"/>
        <w:jc w:val="both"/>
        <w:rPr>
          <w:rFonts w:ascii="Truetypewriter PolyglOTT" w:hAnsi="Truetypewriter PolyglOTT" w:cs="Truetypewriter PolyglOTT"/>
          <w:b/>
          <w:sz w:val="28"/>
          <w:szCs w:val="24"/>
        </w:rPr>
      </w:pPr>
      <w:r>
        <w:rPr>
          <w:rFonts w:ascii="Truetypewriter PolyglOTT" w:hAnsi="Truetypewriter PolyglOTT" w:cs="Truetypewriter PolyglOTT"/>
          <w:b/>
          <w:sz w:val="28"/>
          <w:szCs w:val="24"/>
        </w:rPr>
        <w:t>*Ши* -Ладно…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16</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Мы выпустили Ирен, и она повела нас под замок. Я сказал Исааку чтоб тот пока не при каких условия не возвращал ей книгу, так как я сам хотел прочитать и переписать её.</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Опять мы прошли тот долгий спуск. Эдворд решил посчитать количество ступеней, чтоб определить примерную глубину, говорит, что около ста метров.</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Ведьма зашла в зал и указала на руны: «Я не могу их прочесть, но я так полагаю по наличию у вас заклинания для снятия защиты мыслей, кто-то из вас умеет читать их, так как это заклинание, по древним приданиям ведьм находится в древних библиотеках, созданных давным-давно. Ирен взглянула на меня. Я спросил: «Ты уверена, что это не приведёт к сиюминутному апокалипсису». Ведьма ответила, что это просто вход в очередную библиотеку. Я прочёл заклинания.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 этот раз это была не обычная библиотека. Как только я дочитал заклинания, яйца драконов зашевелились. По лицу ведьмы было видно, что она не знала об этом. Из яиц вылупились малюсенькие королевские дракончики, прав</w:t>
      </w:r>
      <w:r w:rsidR="00E734BE">
        <w:rPr>
          <w:rFonts w:ascii="Truetypewriter PolyglOTT" w:hAnsi="Truetypewriter PolyglOTT" w:cs="Truetypewriter PolyglOTT"/>
          <w:sz w:val="28"/>
          <w:szCs w:val="24"/>
        </w:rPr>
        <w:t>да набросились они на нас не по-</w:t>
      </w:r>
      <w:r w:rsidRPr="007C4E64">
        <w:rPr>
          <w:rFonts w:ascii="Truetypewriter PolyglOTT" w:hAnsi="Truetypewriter PolyglOTT" w:cs="Truetypewriter PolyglOTT"/>
          <w:sz w:val="28"/>
          <w:szCs w:val="24"/>
        </w:rPr>
        <w:t>детски. Основной удар на себя приняли Исаак, я и Ирен. Мы создали защитный купол, позволивший Эдворду и Филипу прыгнуть в открытый мною портал, он предусмотрительно вёл в лучшую цирюльню Имертера.</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Драконов было, как не странно двенадцать. Ирен поинтересовалась у меня, знаком ли я с заклинанием клети. Я напомнил её о его жестокости к достаточно умным королевским драконом, но понимая, что другого пути нет, мы втроём усадили драконов в клети. Затем под клетями я открыл портал в королевские стойла. Нам я открыл портал к королям. Ирен зашла туда. За ней проследовал Исаак. Последним вошёл я. </w:t>
      </w:r>
    </w:p>
    <w:p w:rsidR="00E734BE"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Нас заходило пятеро человек. Мы все возвращались через мои порталы, и что странно, Ирен так же не испытала недомогания после прохода через портал.</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E734BE">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17</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хотел спросить у ведьмы о том почему ей не стало плохо после этого. Ирен меня опередила: «Иосиф, ты не знаешь почему всем, кто проходит через твои порталы становится плохо, а со мной не чего не происходит?» Я не знал</w:t>
      </w:r>
      <w:r w:rsidR="00E734BE">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что ответить. Мы долго размышляли об этом.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Ирен спросила, почему я носил с собой кольцо, похожее на свадебное. Я ответил, что изначально кольцо предназначалось той женщине, с которой я бы хотел провести вечность, но судьба сложилась иначе. Ирен выслушала и сказала: «А что если я и есть та самая?» «Нет, это не так. У нас сделка. Напомнить кто хотел меня убить несколько дней назад», - сухо ответил я, эх если бы она могла </w:t>
      </w:r>
      <w:r w:rsidRPr="007C4E64">
        <w:rPr>
          <w:rFonts w:ascii="Truetypewriter PolyglOTT" w:hAnsi="Truetypewriter PolyglOTT" w:cs="Truetypewriter PolyglOTT"/>
          <w:sz w:val="28"/>
          <w:szCs w:val="24"/>
        </w:rPr>
        <w:lastRenderedPageBreak/>
        <w:t>понять всю мою боль…</w:t>
      </w:r>
      <w:r w:rsidR="00403D4B">
        <w:rPr>
          <w:rFonts w:ascii="Truetypewriter PolyglOTT" w:hAnsi="Truetypewriter PolyglOTT" w:cs="Truetypewriter PolyglOTT"/>
          <w:sz w:val="28"/>
          <w:szCs w:val="24"/>
        </w:rPr>
        <w:t xml:space="preserve"> Но в том и проблема, что я привык всё хранить в себе, не показывая свои страдания другим.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Исаак пришёл в себя, и мы отправились в конюшни, чтобы изучить королевских драконов. Драконы отлично понимали, что мы с Ирен и Исааком с ними сделали. Они долго на нас ругались и требовали цитата: «…Наших шкур…». Когда я задал им вопрос, почему они напали на нас. Они ответили, что войти в библиотеку может лишь один маг. Тогда я показал им заклинание разрушения на примере дерева. Это заклинание лежало в библиотеке, заклинание для в хода в которую было выгравировано на кристалле. Драконы, увидев это, поклонились мне и, попросив отнести их на место, обернулись яйцами.</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с Ирен, которая тоже не боялась воздействия моих порталов аккуратно разложили яйца. Далее во избежание повторения ситуации</w:t>
      </w:r>
      <w:r w:rsidR="00403D4B">
        <w:rPr>
          <w:rFonts w:ascii="Truetypewriter PolyglOTT" w:hAnsi="Truetypewriter PolyglOTT" w:cs="Truetypewriter PolyglOTT"/>
          <w:sz w:val="28"/>
          <w:szCs w:val="24"/>
        </w:rPr>
        <w:t>,</w:t>
      </w:r>
      <w:r w:rsidRPr="007C4E64">
        <w:rPr>
          <w:rFonts w:ascii="Truetypewriter PolyglOTT" w:hAnsi="Truetypewriter PolyglOTT" w:cs="Truetypewriter PolyglOTT"/>
          <w:sz w:val="28"/>
          <w:szCs w:val="24"/>
        </w:rPr>
        <w:t xml:space="preserve"> я отправил ведьму к Исааку. Я открыл портал и зашёл в библиотеку. Там было множество новых для меня заклинаний, но главное там была книга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Заглянув в неё и уви</w:t>
      </w:r>
      <w:r w:rsidR="00403D4B">
        <w:rPr>
          <w:rFonts w:ascii="Truetypewriter PolyglOTT" w:hAnsi="Truetypewriter PolyglOTT" w:cs="Truetypewriter PolyglOTT"/>
          <w:sz w:val="28"/>
          <w:szCs w:val="24"/>
        </w:rPr>
        <w:t>дел вырванные страницы из ведьми</w:t>
      </w:r>
      <w:r w:rsidRPr="007C4E64">
        <w:rPr>
          <w:rFonts w:ascii="Truetypewriter PolyglOTT" w:hAnsi="Truetypewriter PolyglOTT" w:cs="Truetypewriter PolyglOTT"/>
          <w:sz w:val="28"/>
          <w:szCs w:val="24"/>
        </w:rPr>
        <w:t>нской книги страницы. Я воспользовался заклинанием дублирования и взял с собой дубликат.</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*Ши* -Очевидно же, что он любит её, почему он не отвечает ей взаимностью</w:t>
      </w:r>
    </w:p>
    <w:p w:rsidR="00403D4B" w:rsidRPr="00403D4B" w:rsidRDefault="00403D4B" w:rsidP="007C4E64">
      <w:pPr>
        <w:spacing w:after="120" w:line="240" w:lineRule="auto"/>
        <w:ind w:firstLine="708"/>
        <w:jc w:val="both"/>
        <w:rPr>
          <w:rFonts w:ascii="Truetypewriter PolyglOTT" w:hAnsi="Truetypewriter PolyglOTT" w:cs="Truetypewriter PolyglOTT"/>
          <w:b/>
          <w:sz w:val="28"/>
          <w:szCs w:val="24"/>
        </w:rPr>
      </w:pPr>
      <w:r w:rsidRPr="00403D4B">
        <w:rPr>
          <w:rFonts w:ascii="Truetypewriter PolyglOTT" w:hAnsi="Truetypewriter PolyglOTT" w:cs="Truetypewriter PolyglOTT"/>
          <w:b/>
          <w:sz w:val="28"/>
          <w:szCs w:val="24"/>
        </w:rPr>
        <w:t xml:space="preserve">*Эниси* -Понимаешь, Ши, Иосифа </w:t>
      </w:r>
      <w:r>
        <w:rPr>
          <w:rFonts w:ascii="Truetypewriter PolyglOTT" w:hAnsi="Truetypewriter PolyglOTT" w:cs="Truetypewriter PolyglOTT"/>
          <w:b/>
          <w:sz w:val="28"/>
          <w:szCs w:val="24"/>
        </w:rPr>
        <w:t xml:space="preserve">до этого много раз бросали женщины, много раз предавали кто непоподя, не удивительно, что он стал максимально недоверчив к женщинам, там дальше будет момент, когда друг поможет в трудную минуту </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18</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Я зашёл в свой дом. Там были Ирен и Исаак. Они не отходили от посоха и ведьменской книги. Я сказал: «Исаак, Ирен, я нашёл кое-что и это кое-что перевернёт наше представление». </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Они подошли ко мне, и я протянул им книгу. Первым её открыл Исаак и ахнул: «Это же вырванные страницы!» «Да, эта книга попалась мне последней, я её даже не читал», - ответил я. «А как же запрет на вынос книг?» - спросила Ирен. Я ответил: «Мне попалось в библиотеке чудное заклинание дублирования».</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Исаак вставил не достающие страницы в книгу. На них было написано: «После создания этой мещеры хранители четырёх стихий отправились в вечный сон в Гермаздерале. Они пришли не из этого мира и принесли с собой источник не виданой и не доступной никому силе. Лишь один маг дотронется до кристалла и станет всесилен. А посох будет его спутником. Кристалл - это пятая стихия, самая сильная, но самая не изведанная, это бесконечность.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 моей голове всё потихоньку начало становиться на места. Мы помчались к Эдворду, чтобы сообщить прекрасную новость. Нас </w:t>
      </w:r>
      <w:r w:rsidRPr="007C4E64">
        <w:rPr>
          <w:rFonts w:ascii="Truetypewriter PolyglOTT" w:hAnsi="Truetypewriter PolyglOTT" w:cs="Truetypewriter PolyglOTT"/>
          <w:sz w:val="28"/>
          <w:szCs w:val="24"/>
        </w:rPr>
        <w:lastRenderedPageBreak/>
        <w:t>встретил Филип и сказал: «Эдворд… Я хочу сказать по мягче, но он решил объединить Гарто и Рортельер. Сегодня на званном ужине он хочет убить меня, помогите».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19</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Я заставил Филипа выпить эликсир для снятия заклинаний и эликсир истины. Филип рассказал мне всё тоже самое. Я спросил его, с чего он это взял. Ответ Филипа был логичен, ему донесла его разведка. Я не верил своим ушам. Эдворд, зачем, ты же мог просто выдать замуж за Рортельерского принца свою дочь.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дождались вечера. Перед званным ужином я дал Филипу универсальный антидот, и на всякий случай заставил выпить этот же антидот Исаака и Ирен. Начался банкет. Утка, фаршированная курицей, свинья, набитая яблоками, каре ягнёнка, все виды икры, вина, из лучших запасов Эдворда.</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Вино меня и насторожило. Незаметно я добавил Эдворду три эликсира: правды, снятия чар и защиты от ядов. Ужин был знатный. В конце трапезы Эдворд сказал: «Уважаемые гости, я хочу вам представить мою прекрасную дочь Лире. Ваше высочество король Филип, я жду теперь от вас представления вашего сына Нотре. Давайте же выпьем за это вино», - закончил он. </w:t>
      </w:r>
    </w:p>
    <w:p w:rsidR="007C4E64" w:rsidRPr="00947C23" w:rsidRDefault="007C4E64" w:rsidP="007C4E64">
      <w:pPr>
        <w:spacing w:after="120" w:line="240" w:lineRule="auto"/>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ab/>
        <w:t>Мы выпили вино. Моё вино было очень горькое, и я под предлогом ухода в уборную, так же выпил антидот. Было не похоже, что Эдворд готовил убийство Филипа. Я вернулся и спросил: «Кто готовил вино?» В этот момент все, кто пил вино упали замертво, кроме нас пятерых. В зале послышался не здоровый смех. Филип обернулся, за ним стоял его придворный маг. «Ты хотел меня казнить!? Теперь я убью всех причастных к этому!» - просмеялс</w:t>
      </w:r>
      <w:r w:rsidR="00403D4B">
        <w:rPr>
          <w:rFonts w:ascii="Truetypewriter PolyglOTT" w:hAnsi="Truetypewriter PolyglOTT" w:cs="Truetypewriter PolyglOTT"/>
          <w:sz w:val="28"/>
          <w:szCs w:val="24"/>
        </w:rPr>
        <w:t>я он. Вокруг него был тёмный оре</w:t>
      </w:r>
      <w:r w:rsidRPr="007C4E64">
        <w:rPr>
          <w:rFonts w:ascii="Truetypewriter PolyglOTT" w:hAnsi="Truetypewriter PolyglOTT" w:cs="Truetypewriter PolyglOTT"/>
          <w:sz w:val="28"/>
          <w:szCs w:val="24"/>
        </w:rPr>
        <w:t>ол: он стал тёмным магом. М</w:t>
      </w:r>
      <w:r w:rsidR="00403D4B">
        <w:rPr>
          <w:rFonts w:ascii="Truetypewriter PolyglOTT" w:hAnsi="Truetypewriter PolyglOTT" w:cs="Truetypewriter PolyglOTT"/>
          <w:sz w:val="28"/>
          <w:szCs w:val="24"/>
        </w:rPr>
        <w:t>аг направил в нас ту самую гильё</w:t>
      </w:r>
      <w:r w:rsidRPr="007C4E64">
        <w:rPr>
          <w:rFonts w:ascii="Truetypewriter PolyglOTT" w:hAnsi="Truetypewriter PolyglOTT" w:cs="Truetypewriter PolyglOTT"/>
          <w:sz w:val="28"/>
          <w:szCs w:val="24"/>
        </w:rPr>
        <w:t>тину, стоявшую ещё с времён казни волшебников Гарто, на ней периодически казнили не исправимых убийц. Я создал вокруг нас защитный купол и при помощи заклинания левитации поднял нас пятерых. Я, Исаак и Ирен сконцентрировали свою силу в одну точку, как до этого делали это с драконами. От придворного мага осталась лишь горстка пыли, потому что Ирен использовала заклинание огненного шара, я заклинание расщепления, а Исаак заклинание усиления, которое усилило наши с Ирен заклинания.</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*Ниссэ* -Весёлая история, неправда ли</w:t>
      </w:r>
    </w:p>
    <w:p w:rsidR="00403D4B" w:rsidRPr="00947C23" w:rsidRDefault="00403D4B" w:rsidP="007C4E64">
      <w:pPr>
        <w:spacing w:after="120" w:line="240" w:lineRule="auto"/>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-Вс</w:t>
      </w:r>
      <w:r w:rsidR="00947C23" w:rsidRPr="00947C23">
        <w:rPr>
          <w:rFonts w:ascii="Truetypewriter PolyglOTT" w:hAnsi="Truetypewriter PolyglOTT" w:cs="Truetypewriter PolyglOTT"/>
          <w:b/>
          <w:sz w:val="28"/>
          <w:szCs w:val="24"/>
        </w:rPr>
        <w:t>ё же я при своём: это не сказка, но всё равно интересно</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3D4B">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20</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После пары заклинаний, которые успел применить тёмный маг, замок был разрушен до основания, единственное что уцелело это гордензинитовая лестница. Маг и был ответом на загадку </w:t>
      </w:r>
      <w:r w:rsidRPr="007C4E64">
        <w:rPr>
          <w:rFonts w:ascii="Truetypewriter PolyglOTT" w:hAnsi="Truetypewriter PolyglOTT" w:cs="Truetypewriter PolyglOTT"/>
          <w:sz w:val="28"/>
          <w:szCs w:val="24"/>
        </w:rPr>
        <w:lastRenderedPageBreak/>
        <w:t>атаковавшего меня королевского стражника и сплетен про желание Эдворда отравить Филипа, чтобы их поссорить.</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Мы отправились в ту злополучную пещеру в которой лежал кристалл. На этот раз мы прошли туда через портал. Короли были в не себя от красоты этой пещеры. Исаак был рад что наконец-то попал в эту легендарную пещеру. Ирен подошла близко к кристаллу. «Стой!» - закричал я. «Иосиф, успокойся, смерть в мои планы не входи. Я хочу прочитать надписи на кристалле. Кстати ты его со всех сторон осматривал?» - произнесла Ирен. Я пожал плечами и решил посмотреть на него с задней стороны. Там была вырезана надпись: «Подлежит уменьшению». Я произнёс заклинание, уменьшения, которое было указано в книге «</w:t>
      </w:r>
      <w:r w:rsidRPr="007C4E64">
        <w:rPr>
          <w:rFonts w:ascii="Truetypewriter PolyglOTT" w:hAnsi="Truetypewriter PolyglOTT" w:cs="Truetypewriter PolyglOTT"/>
          <w:sz w:val="28"/>
          <w:szCs w:val="24"/>
          <w:lang w:val="en-US"/>
        </w:rPr>
        <w:t>Vale</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in</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malefici</w:t>
      </w:r>
      <w:r w:rsidRPr="007C4E64">
        <w:rPr>
          <w:rFonts w:ascii="Truetypewriter PolyglOTT" w:hAnsi="Truetypewriter PolyglOTT" w:cs="Truetypewriter PolyglOTT"/>
          <w:sz w:val="28"/>
          <w:szCs w:val="24"/>
        </w:rPr>
        <w:t>», а ещё в этой книге была рукопись одного из магов.</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Кристалл поднялся, и ужался до размеров около двух дюймов в длину и треть дюйма в диаметре. Я создал для него верёвку и пытаясь продеть её в образовавшееся ушко, не задумываясь сжал кристалл в руке. Я увидел прошлое, настоящие и будущее, я познал всё то, чего не успел познать. Все присутствующие смотрели на меня открыв рот. Я спустился и сказал: «Мы отправляемся в Гермаздераль!»</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21</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Тёмные леса, тёмные болота.</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Наш ведьменский народ пройдёт невзгоды.</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Вы верим и скорбим, мы в сердце ожидаем</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Когда настанет день где нас освобождают.</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жительницы тьмы, мы дети тёмных сил,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Но есть один лишь маг, что свет в нас возродил.</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Все наши представленья, всё наше колдовство,</w:t>
      </w:r>
    </w:p>
    <w:p w:rsidR="007C4E64" w:rsidRPr="007C4E64" w:rsidRDefault="007C4E64" w:rsidP="007C4E64">
      <w:pPr>
        <w:spacing w:after="120" w:line="240" w:lineRule="auto"/>
        <w:jc w:val="center"/>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 Идёт с времён тех давних, когда пришло «оно».</w:t>
      </w:r>
    </w:p>
    <w:p w:rsidR="007C4E64" w:rsidRPr="007C4E64" w:rsidRDefault="007C4E64" w:rsidP="007C4E64">
      <w:pPr>
        <w:spacing w:after="120" w:line="240" w:lineRule="auto"/>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ab/>
        <w:t xml:space="preserve">Ирен напевала эту ведьменскую песню, а затем спросила: «Иосиф, зачем мы скачем в Гермаздераль?» Я ответил: «Скоро ты всё узнаешь».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прибыли в Гермаздераль. Мы подошли ко вторым воротам, но прежде чем я открыл их Исаак сказал: «Прежде чем вы войдёте, скажите друг другу правду! Как вы не замечаете, что любите друг друга. Только Иосиф боится очередного предательства со стороны женщин, а Ирен думает, что тот никак её не может простить!»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Я оцепенел и Ирен тоже. Первым начал я: «Столько времени я живу, а женщины для меня большая загадка. Если бы не те женщины, что оставляли меня одного у порога церкви с двумя обручальными </w:t>
      </w:r>
      <w:r w:rsidRPr="007C4E64">
        <w:rPr>
          <w:rFonts w:ascii="Truetypewriter PolyglOTT" w:hAnsi="Truetypewriter PolyglOTT" w:cs="Truetypewriter PolyglOTT"/>
          <w:sz w:val="28"/>
          <w:szCs w:val="24"/>
        </w:rPr>
        <w:lastRenderedPageBreak/>
        <w:t>кольцами… Прости, Ирен». На глазах её я впервые увидел слёзы. Она бросилась ко мне в объятия и спросила: «Кольцо ведь обручальное?» Я улыбнулся и кивнул головой.</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Мы открыли двери в склеп. Там спали двенадцать магов. Я прочёл заклинание, показанное мне кристаллов, и маги проснулись. Двенадцать магов, по три на каждую стихию и время года, по одному на каждый месяц.</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подошли к нам с Ирен и произнесли: «Вы, король магов Иосиф и, вы, королева ведьм Ирен, мы вас очень долго ждали. Мы полагаем, что вы, Иосиф, уже знакомы с понятием общей вселенной».</w:t>
      </w:r>
    </w:p>
    <w:p w:rsidR="007C4E64" w:rsidRPr="00947C23"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Я открыл портал туда прошли маги и Ирен. Я перед уходом создал для Филипа корону, подобную короне Эдворда. И дал наставление: «Исаак, спасибо тебе за всё, я думаю ты будешь лучшим придворным магом, Эдворд и Филип, дерзайте, объедините королевства, для ваших детей я оставил две короны. Главное живите в мире». Затем я вошёл в портал.</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*Си* -Ши, вот тот момент с помощью друга</w:t>
      </w:r>
    </w:p>
    <w:p w:rsidR="00947C23" w:rsidRPr="00947C23" w:rsidRDefault="00947C23" w:rsidP="007C4E64">
      <w:pPr>
        <w:spacing w:after="120" w:line="240" w:lineRule="auto"/>
        <w:ind w:firstLine="708"/>
        <w:jc w:val="both"/>
        <w:rPr>
          <w:rFonts w:ascii="Truetypewriter PolyglOTT" w:hAnsi="Truetypewriter PolyglOTT" w:cs="Truetypewriter PolyglOTT"/>
          <w:b/>
          <w:sz w:val="28"/>
          <w:szCs w:val="24"/>
        </w:rPr>
      </w:pPr>
      <w:r w:rsidRPr="00947C23">
        <w:rPr>
          <w:rFonts w:ascii="Truetypewriter PolyglOTT" w:hAnsi="Truetypewriter PolyglOTT" w:cs="Truetypewriter PolyglOTT"/>
          <w:b/>
          <w:sz w:val="28"/>
          <w:szCs w:val="24"/>
        </w:rPr>
        <w:t>*Ши улыбнулся* -Я понял, Си</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947C23">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 xml:space="preserve">22.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Сколько времени с тех событий произошло я уже не знаю, здесь, в месте из которого можно попасть в любую вселенную и наблюдать за ней, я воздвиг дворец. Мы с Ирен живём здесь. Мы с ней поженились, не даром говорят от любви до ненависти один шаг. У нас сначала появилась дочь – наследница престола, а затем и трое сыновей.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Маги обрели покой и поселились в живописной вселенной, а мы с Ирен, наблюдаем за всеми.</w:t>
      </w:r>
    </w:p>
    <w:p w:rsidR="004026BA" w:rsidRPr="004026BA" w:rsidRDefault="007C4E64" w:rsidP="007C4E64">
      <w:pPr>
        <w:spacing w:after="120" w:line="240" w:lineRule="auto"/>
        <w:ind w:firstLine="708"/>
        <w:jc w:val="both"/>
        <w:rPr>
          <w:rFonts w:ascii="Truetypewriter PolyglOTT" w:hAnsi="Truetypewriter PolyglOTT" w:cs="Truetypewriter PolyglOTT"/>
          <w:b/>
          <w:sz w:val="28"/>
          <w:szCs w:val="24"/>
        </w:rPr>
      </w:pPr>
      <w:r w:rsidRPr="007C4E64">
        <w:rPr>
          <w:rFonts w:ascii="Truetypewriter PolyglOTT" w:hAnsi="Truetypewriter PolyglOTT" w:cs="Truetypewriter PolyglOTT"/>
          <w:sz w:val="28"/>
          <w:szCs w:val="24"/>
        </w:rPr>
        <w:t>Это моя последняя запись. Я поступлю так: как только я допишу этот абзац я выкину страницы книги в первую попавшуюся вселенную. Я даже не буду знать есть там маги или нет, и по какому пути пошла история. Надеюсь их хоть кто-нибудь найдёт…</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*Ши* -И всё, Эниси, ты уверен, что это не реальные страницы дневника</w:t>
      </w:r>
    </w:p>
    <w:p w:rsidR="004026BA" w:rsidRPr="004026BA" w:rsidRDefault="004026BA" w:rsidP="007C4E64">
      <w:pPr>
        <w:spacing w:after="120" w:line="240" w:lineRule="auto"/>
        <w:ind w:firstLine="708"/>
        <w:jc w:val="both"/>
        <w:rPr>
          <w:rFonts w:ascii="Truetypewriter PolyglOTT" w:hAnsi="Truetypewriter PolyglOTT" w:cs="Truetypewriter PolyglOTT"/>
          <w:b/>
          <w:sz w:val="28"/>
          <w:szCs w:val="24"/>
        </w:rPr>
      </w:pPr>
      <w:r w:rsidRPr="004026BA">
        <w:rPr>
          <w:rFonts w:ascii="Truetypewriter PolyglOTT" w:hAnsi="Truetypewriter PolyglOTT" w:cs="Truetypewriter PolyglOTT"/>
          <w:b/>
          <w:sz w:val="28"/>
          <w:szCs w:val="24"/>
        </w:rPr>
        <w:t>*Эниси* -Более чем, это между прочем ещё не всё, есть ещё записки Ирен, они объясняют недосказанное</w:t>
      </w:r>
    </w:p>
    <w:p w:rsidR="007C4E64" w:rsidRPr="007C4E64" w:rsidRDefault="007C4E64" w:rsidP="007C4E64">
      <w:pPr>
        <w:spacing w:after="120" w:line="240" w:lineRule="auto"/>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23</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Мой муж уехал в некоторый отпуск. Ох, Иосиф, ты молодец, что написал правду, но как всегда забыл объяснить почему всё есть такое, какое оно есть.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Я думаю моё имя вам известно, я Ирен Прено, правда теперь уже Зелькстро, но сейчас не об этом.</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начну объяснять из далека. Из покон</w:t>
      </w:r>
      <w:r w:rsidR="004026BA">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rPr>
        <w:t>веков жили у нас люди бок-о-бок с разными волшебными существами: ведьмами, магами, колдунами и волшебниками, а также другими существами. Дак вот, маги всегда обладали сильнейшей некромантической магией. К слову сказать, те вещи, что Иосиф вручил Эдворду, Филипу, их детям и Исааку, были какраз созданы некромантией. Маги всегда обучали ведьм этому искусству. Но однажды, за 100 лет до “</w:t>
      </w:r>
      <w:r w:rsidRPr="007C4E64">
        <w:rPr>
          <w:rFonts w:ascii="Truetypewriter PolyglOTT" w:hAnsi="Truetypewriter PolyglOTT" w:cs="Truetypewriter PolyglOTT"/>
          <w:sz w:val="28"/>
          <w:szCs w:val="24"/>
          <w:lang w:val="en-US"/>
        </w:rPr>
        <w:t>Cardinem</w:t>
      </w:r>
      <w:r w:rsidRPr="007C4E64">
        <w:rPr>
          <w:rFonts w:ascii="Truetypewriter PolyglOTT" w:hAnsi="Truetypewriter PolyglOTT" w:cs="Truetypewriter PolyglOTT"/>
          <w:sz w:val="28"/>
          <w:szCs w:val="24"/>
        </w:rPr>
        <w:t xml:space="preserve"> </w:t>
      </w:r>
      <w:r w:rsidRPr="007C4E64">
        <w:rPr>
          <w:rFonts w:ascii="Truetypewriter PolyglOTT" w:hAnsi="Truetypewriter PolyglOTT" w:cs="Truetypewriter PolyglOTT"/>
          <w:sz w:val="28"/>
          <w:szCs w:val="24"/>
          <w:lang w:val="en-US"/>
        </w:rPr>
        <w:t>vitae</w:t>
      </w:r>
      <w:r w:rsidRPr="007C4E64">
        <w:rPr>
          <w:rFonts w:ascii="Truetypewriter PolyglOTT" w:hAnsi="Truetypewriter PolyglOTT" w:cs="Truetypewriter PolyglOTT"/>
          <w:sz w:val="28"/>
          <w:szCs w:val="24"/>
        </w:rPr>
        <w:t>” (нахождения кристалла Иосифом), маги одумались и перестали практиковать н</w:t>
      </w:r>
      <w:r w:rsidR="004026BA">
        <w:rPr>
          <w:rFonts w:ascii="Truetypewriter PolyglOTT" w:hAnsi="Truetypewriter PolyglOTT" w:cs="Truetypewriter PolyglOTT"/>
          <w:sz w:val="28"/>
          <w:szCs w:val="24"/>
        </w:rPr>
        <w:t xml:space="preserve">екромантию, а, следовательно, </w:t>
      </w:r>
      <w:r w:rsidRPr="007C4E64">
        <w:rPr>
          <w:rFonts w:ascii="Truetypewriter PolyglOTT" w:hAnsi="Truetypewriter PolyglOTT" w:cs="Truetypewriter PolyglOTT"/>
          <w:sz w:val="28"/>
          <w:szCs w:val="24"/>
        </w:rPr>
        <w:t xml:space="preserve">обучать ведьм. Моя мать Шру Прено, так же, как и я, королева ведьм, объявила войну магам. Война в последствии продлилась до столкновения Имертера с Рортельером, но об этом вы уже знаете. Мы подписали мирный пакт, после того, как я была посажена в темницу замка. Я младше Иосифа ровно на 14 лет, более того я родилась в тот день, когда он нашёл кристалл. Через год моя мать была убита магами. Началось моё правление.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До восемнадцати лет вместе со мной правили регенты: «Совет одиннадцати». Совсем забыла упамянуть, ведьмы, в отличии от всех остальных существ, не могут умереть своей смертью, а королевская семья, к тому же ещё и не стареет.</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Во время правления совет подготовил для меня ловушку, они издали указ, что до их смерти война магов и ведьм не будет прекращена, как вы знаете Иосиф решил эту проблему.</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8"/>
        </w:rPr>
      </w:pPr>
      <w:r w:rsidRPr="007C4E64">
        <w:rPr>
          <w:rFonts w:ascii="Truetypewriter PolyglOTT" w:hAnsi="Truetypewriter PolyglOTT" w:cs="Truetypewriter PolyglOTT"/>
          <w:b/>
          <w:sz w:val="32"/>
          <w:szCs w:val="28"/>
        </w:rPr>
        <w:t xml:space="preserve">Глава </w:t>
      </w:r>
      <w:r w:rsidR="004026BA">
        <w:rPr>
          <w:rFonts w:ascii="Truetypewriter PolyglOTT" w:hAnsi="Truetypewriter PolyglOTT" w:cs="Truetypewriter PolyglOTT"/>
          <w:b/>
          <w:sz w:val="32"/>
          <w:szCs w:val="28"/>
        </w:rPr>
        <w:t>18.</w:t>
      </w:r>
      <w:r w:rsidRPr="007C4E64">
        <w:rPr>
          <w:rFonts w:ascii="Truetypewriter PolyglOTT" w:hAnsi="Truetypewriter PolyglOTT" w:cs="Truetypewriter PolyglOTT"/>
          <w:b/>
          <w:sz w:val="32"/>
          <w:szCs w:val="28"/>
        </w:rPr>
        <w:t>24</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Далее я думаю поподробнее объяснить каким образом мы оказались в Гермаздерале.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Самое интересное, что на меня так же, как и на Иосифа, не воздействует горденизит. Поэтому я и отправилась в эти горы. Блуждая по ним, я наткнулась на совет, те вели себя так, будто знали больше моего. Оно так и было. Обнаружив меня, они встрепенулись. Я оказалась связана и двигалась в не понятном для меня направлении.</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подошли к крутой лестнице и увидели высоко-высоко приземляющихся магов.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«Вот он, момент которого я так ждала» - сказала главная из них. Мы поднялись. За несколько метров от входа они развязали меня. В пещере некого не было, по крайней мере мы так думали. Ведьмы зажгли факела. Предо мной была старинная дверь. Одна из совета начала читать заклинания, написанные на стенах. Я не могу передать тех чувств, т.к. этот акцент было невозможно слушать.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этот момент я посмотрела назад. И увидела Снимающего с себя заклятие мага. Я, думаю, что он хочет нас убить, почти успела создать защитное заклинание, но тот открыл под нами портал.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Я очнулась раньше остальных ведьм и по вывеске поняла, что мы Рортельере. Т.к. я предполагала, что ведьмы заставят Рортерьер атаковать Имертер. Я пришла к королю и спрятала его, а сама приняла его облик, далее нужно было лишь подыграть совету, что на меня подействовало зелье.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Ведьмы ушли с атакой, ну а дальше меня нашёл Исаак.</w:t>
      </w:r>
    </w:p>
    <w:p w:rsidR="007C4E64" w:rsidRPr="007C4E64" w:rsidRDefault="007C4E64" w:rsidP="007C4E64">
      <w:pPr>
        <w:spacing w:after="120" w:line="240" w:lineRule="auto"/>
        <w:ind w:firstLine="708"/>
        <w:jc w:val="center"/>
        <w:rPr>
          <w:rFonts w:ascii="Truetypewriter PolyglOTT" w:hAnsi="Truetypewriter PolyglOTT" w:cs="Truetypewriter PolyglOTT"/>
          <w:b/>
          <w:sz w:val="32"/>
          <w:szCs w:val="24"/>
        </w:rPr>
      </w:pPr>
      <w:r w:rsidRPr="007C4E64">
        <w:rPr>
          <w:rFonts w:ascii="Truetypewriter PolyglOTT" w:hAnsi="Truetypewriter PolyglOTT" w:cs="Truetypewriter PolyglOTT"/>
          <w:b/>
          <w:sz w:val="32"/>
          <w:szCs w:val="24"/>
        </w:rPr>
        <w:t xml:space="preserve">Глава </w:t>
      </w:r>
      <w:r w:rsidR="004026BA">
        <w:rPr>
          <w:rFonts w:ascii="Truetypewriter PolyglOTT" w:hAnsi="Truetypewriter PolyglOTT" w:cs="Truetypewriter PolyglOTT"/>
          <w:b/>
          <w:sz w:val="32"/>
          <w:szCs w:val="24"/>
        </w:rPr>
        <w:t>18.</w:t>
      </w:r>
      <w:r w:rsidRPr="007C4E64">
        <w:rPr>
          <w:rFonts w:ascii="Truetypewriter PolyglOTT" w:hAnsi="Truetypewriter PolyglOTT" w:cs="Truetypewriter PolyglOTT"/>
          <w:b/>
          <w:sz w:val="32"/>
          <w:szCs w:val="24"/>
        </w:rPr>
        <w:t>25</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В тот раз мне хватило одного лишь взгляда, что б полюбить Иосифа, он скорее всего тоже полюбил меня, но виду не подал. Иосиф вообще тот человек, кто видит чувства других, но свои чувства скрывает и старается их всячески избегать.</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Ладно… После моей поимки и подписания перемирия. Ко мне подошёл Иосиф, он говорил жёстко и напористо, хотя в его словах и была нотка любви. Когда не знающий Иосиф начал говорить про источник бессмертия, я решила подыграть ему. Что касательно книги, то она была когда-то отдана нашей королевской семье.</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Мы пошли в подземелье, я решила проверить знание Иосифом древне-друидского языка.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Тут произошло то, о чём никто не мог знать, нас атаковали драконы. После этого Иосиф доставерно описывает, то что происходило.</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Надо бы мне рассказать про посох Иосифа, ну или же посох пяти стихий, это крайне сильный артефакт, но он скорее нужен был мне, чем Иосифу, этот посох давал владельцу близкие к силам Иосифа силы. Про посох я немного приврала Иосифу, что б тот не пытался убить меня, это при первом спуске в подземелья.</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Про историю с тёмным магом мой муж уже рассказал.</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Далее мы решили отправиться в то место, откуда всё и началось, и не зря… Я лишь вижу смысл объяснить подробнее про двенадцать древних магов, а остальное вам уже известно.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 xml:space="preserve">Сначала был он, архимаг, ну или же первый король магов. Он сотворил мульти вселенную, кристалл отвечающий за пятый элемент магии - бесконечность (самый важный элемент), десять первородных вселенных и двенадцать магов (четверо мага воды, четверо воздуха, четверо огня и четверо земли). После чего умер. Двенадцать магов заполнили мульти вселенную и создали пророчество «О новом короле и его королеве» - это я и Иосиф. </w:t>
      </w:r>
    </w:p>
    <w:p w:rsidR="007C4E64" w:rsidRP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t>После того, как они всё сделали они отправились в Гермездраль до тех пор, пока не родиться новый король. Когда мы зашли в их обитель, они проснулись, и тут мне стало ясно что пятый элемент объединяет четыре стихии и даёт возможность знать практически всё…</w:t>
      </w:r>
    </w:p>
    <w:p w:rsidR="007C4E64" w:rsidRDefault="007C4E64" w:rsidP="007C4E64">
      <w:pPr>
        <w:spacing w:after="120" w:line="240" w:lineRule="auto"/>
        <w:ind w:firstLine="708"/>
        <w:jc w:val="both"/>
        <w:rPr>
          <w:rFonts w:ascii="Truetypewriter PolyglOTT" w:hAnsi="Truetypewriter PolyglOTT" w:cs="Truetypewriter PolyglOTT"/>
          <w:sz w:val="28"/>
          <w:szCs w:val="24"/>
        </w:rPr>
      </w:pPr>
      <w:r w:rsidRPr="007C4E64">
        <w:rPr>
          <w:rFonts w:ascii="Truetypewriter PolyglOTT" w:hAnsi="Truetypewriter PolyglOTT" w:cs="Truetypewriter PolyglOTT"/>
          <w:sz w:val="28"/>
          <w:szCs w:val="24"/>
        </w:rPr>
        <w:lastRenderedPageBreak/>
        <w:t xml:space="preserve">Мне пора, Иосиф уже здесь… </w:t>
      </w:r>
    </w:p>
    <w:p w:rsidR="008326AD" w:rsidRDefault="00704BBE"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*Ниссэ* - Я в единственном завидую Ирен, </w:t>
      </w:r>
      <w:r w:rsidR="008326AD">
        <w:rPr>
          <w:rFonts w:ascii="Truetypewriter PolyglOTT" w:hAnsi="Truetypewriter PolyglOTT" w:cs="Truetypewriter PolyglOTT"/>
          <w:sz w:val="28"/>
          <w:szCs w:val="24"/>
        </w:rPr>
        <w:t>они с Иосифом правят</w:t>
      </w:r>
    </w:p>
    <w:p w:rsidR="008326AD"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-Не волнуйся, скоро и мы будем, я сделаю всё, что смогу</w:t>
      </w:r>
    </w:p>
    <w:p w:rsidR="008326AD" w:rsidRPr="007C4E64" w:rsidRDefault="008326AD" w:rsidP="007C4E64">
      <w:pPr>
        <w:spacing w:after="120" w:line="240" w:lineRule="auto"/>
        <w:ind w:firstLine="708"/>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-Почему вы все так хотите править, я как полковник могу сказать, что руководство – это большая ответственность</w:t>
      </w:r>
    </w:p>
    <w:p w:rsidR="007C4E64"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 *Пальба часовых, резкий звук выбитой двери*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-Где, где вы её прячете?</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проходит мимо: -Доброе утр… А, </w:t>
      </w:r>
      <w:proofErr w:type="gramStart"/>
      <w:r>
        <w:rPr>
          <w:rFonts w:ascii="Truetypewriter PolyglOTT" w:hAnsi="Truetypewriter PolyglOTT" w:cs="Truetypewriter PolyglOTT"/>
          <w:sz w:val="28"/>
          <w:szCs w:val="24"/>
        </w:rPr>
        <w:t>Но</w:t>
      </w:r>
      <w:proofErr w:type="gramEnd"/>
      <w:r>
        <w:rPr>
          <w:rFonts w:ascii="Truetypewriter PolyglOTT" w:hAnsi="Truetypewriter PolyglOTT" w:cs="Truetypewriter PolyglOTT"/>
          <w:sz w:val="28"/>
          <w:szCs w:val="24"/>
        </w:rPr>
        <w:t>, я иду докладывать Пимбуре, что из-за тебя полностью исчерпаны все наши запасы «Белой лазури»</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 -Что!? Тогда я взорву вас вместе с собой</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 вытаскивает из-за пояса гранату, Ши хватает за пояс Си, и приземлившись на спину, переворачивается, закрывая собою Си, также поступает Эниси с Ниссэ, Тао выхватывает пистолет, слышится выстрел, </w:t>
      </w:r>
      <w:proofErr w:type="gramStart"/>
      <w:r>
        <w:rPr>
          <w:rFonts w:ascii="Truetypewriter PolyglOTT" w:hAnsi="Truetypewriter PolyglOTT" w:cs="Truetypewriter PolyglOTT"/>
          <w:sz w:val="28"/>
          <w:szCs w:val="24"/>
        </w:rPr>
        <w:t>и</w:t>
      </w:r>
      <w:proofErr w:type="gramEnd"/>
      <w:r>
        <w:rPr>
          <w:rFonts w:ascii="Truetypewriter PolyglOTT" w:hAnsi="Truetypewriter PolyglOTT" w:cs="Truetypewriter PolyglOTT"/>
          <w:sz w:val="28"/>
          <w:szCs w:val="24"/>
        </w:rPr>
        <w:t xml:space="preserve"> Но падает замертво*</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-Но!!! </w:t>
      </w:r>
    </w:p>
    <w:p w:rsidR="008326AD"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-Я боюсь он мёртв, мне искренне жаль</w:t>
      </w:r>
    </w:p>
    <w:p w:rsidR="00F015DE" w:rsidRDefault="008326AD"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-Это был единственный родной мне человек,</w:t>
      </w:r>
      <w:r w:rsidR="00F015DE">
        <w:rPr>
          <w:rFonts w:ascii="Truetypewriter PolyglOTT" w:hAnsi="Truetypewriter PolyglOTT" w:cs="Truetypewriter PolyglOTT"/>
          <w:sz w:val="28"/>
          <w:szCs w:val="24"/>
        </w:rPr>
        <w:t xml:space="preserve"> мой брат</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-Ты в этом уверен?</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-Какой знакомый голос, Энисси, этого не может быть, ваш брат же умер?</w:t>
      </w:r>
    </w:p>
    <w:p w:rsidR="00F015DE" w:rsidRDefault="00F015DE"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-Смешно, чудо, что не умер тогда ты, я тебе искренне благодарен</w:t>
      </w:r>
    </w:p>
    <w:p w:rsidR="00904831" w:rsidRDefault="00904831"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ты солгал</w:t>
      </w:r>
    </w:p>
    <w:p w:rsidR="00050C4B"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не буду пересказывать наш диалог с Ли, пусть он тебе расскажет</w:t>
      </w:r>
    </w:p>
    <w:p w:rsidR="008326AD" w:rsidRDefault="00050C4B"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начнём с того, что я был восхищён твоей преданностью</w:t>
      </w:r>
      <w:r w:rsidR="00F44929">
        <w:rPr>
          <w:rFonts w:ascii="Truetypewriter PolyglOTT" w:hAnsi="Truetypewriter PolyglOTT" w:cs="Truetypewriter PolyglOTT"/>
          <w:sz w:val="28"/>
          <w:szCs w:val="24"/>
        </w:rPr>
        <w:t xml:space="preserve"> и героизмом, я сразу сказал Эни, что моё место должно быть твоё. Став на бумаге мертвецом, я смог наконец-то попасть в </w:t>
      </w:r>
      <w:proofErr w:type="gramStart"/>
      <w:r w:rsidR="00F44929">
        <w:rPr>
          <w:rFonts w:ascii="Truetypewriter PolyglOTT" w:hAnsi="Truetypewriter PolyglOTT" w:cs="Truetypewriter PolyglOTT"/>
          <w:sz w:val="28"/>
          <w:szCs w:val="24"/>
        </w:rPr>
        <w:t>Магвиль</w:t>
      </w:r>
      <w:proofErr w:type="gramEnd"/>
      <w:r w:rsidR="00F44929">
        <w:rPr>
          <w:rFonts w:ascii="Truetypewriter PolyglOTT" w:hAnsi="Truetypewriter PolyglOTT" w:cs="Truetypewriter PolyglOTT"/>
          <w:sz w:val="28"/>
          <w:szCs w:val="24"/>
        </w:rPr>
        <w:t xml:space="preserve"> и кое-что найти. </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-И что же?</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-Тао, ты когда-нибудь видел своего отца?</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Тао: Нет, он просил маму ещё до моего рождения, а потом мама женилась на отчиме и </w:t>
      </w:r>
      <w:proofErr w:type="gramStart"/>
      <w:r>
        <w:rPr>
          <w:rFonts w:ascii="Truetypewriter PolyglOTT" w:hAnsi="Truetypewriter PolyglOTT" w:cs="Truetypewriter PolyglOTT"/>
          <w:sz w:val="28"/>
          <w:szCs w:val="24"/>
        </w:rPr>
        <w:t>родила</w:t>
      </w:r>
      <w:proofErr w:type="gramEnd"/>
      <w:r>
        <w:rPr>
          <w:rFonts w:ascii="Truetypewriter PolyglOTT" w:hAnsi="Truetypewriter PolyglOTT" w:cs="Truetypewriter PolyglOTT"/>
          <w:sz w:val="28"/>
          <w:szCs w:val="24"/>
        </w:rPr>
        <w:t xml:space="preserve"> Но, собственно почему у меня и мамина девичья фамилия…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Си: -А как тогда вас зовут, я думала Тао – это имя?</w:t>
      </w:r>
    </w:p>
    <w:p w:rsidR="00F44929" w:rsidRDefault="00F44929" w:rsidP="007C4E6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-Меня зовут Анорэ</w:t>
      </w:r>
    </w:p>
    <w:p w:rsidR="00F44929" w:rsidRDefault="00F44929"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Ли: -Так же</w:t>
      </w:r>
      <w:r w:rsidR="00041434">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как и меня зовут </w:t>
      </w:r>
      <w:r w:rsidR="00041434">
        <w:rPr>
          <w:rFonts w:ascii="Truetypewriter PolyglOTT" w:hAnsi="Truetypewriter PolyglOTT" w:cs="Truetypewriter PolyglOTT"/>
          <w:sz w:val="28"/>
          <w:szCs w:val="24"/>
        </w:rPr>
        <w:t>Эниси Ли, это было бы немного странно, два Пимбазенца с одинаковым именем, причём именем исключительн</w:t>
      </w:r>
      <w:r w:rsidR="00B95976">
        <w:rPr>
          <w:rFonts w:ascii="Truetypewriter PolyglOTT" w:hAnsi="Truetypewriter PolyglOTT" w:cs="Truetypewriter PolyglOTT"/>
          <w:sz w:val="28"/>
          <w:szCs w:val="24"/>
        </w:rPr>
        <w:t>о королевской четы. Поэтому условились меня звать по фамилии. Если что, моя</w:t>
      </w:r>
      <w:r w:rsidR="00041434">
        <w:rPr>
          <w:rFonts w:ascii="Truetypewriter PolyglOTT" w:hAnsi="Truetypewriter PolyglOTT" w:cs="Truetypewriter PolyglOTT"/>
          <w:sz w:val="28"/>
          <w:szCs w:val="24"/>
        </w:rPr>
        <w:t xml:space="preserve"> ныне покойная мать была сестрой отца Пимбуры. Ладно, ближе к делу: Анорэ </w:t>
      </w:r>
      <w:r w:rsidR="00041434" w:rsidRPr="00181DA4">
        <w:rPr>
          <w:rFonts w:ascii="Truetypewriter PolyglOTT" w:hAnsi="Truetypewriter PolyglOTT" w:cs="Truetypewriter PolyglOTT"/>
          <w:sz w:val="28"/>
          <w:szCs w:val="28"/>
        </w:rPr>
        <w:t>Фирцино Нильс Зофе</w:t>
      </w:r>
      <w:r w:rsidR="00041434">
        <w:rPr>
          <w:rFonts w:ascii="Truetypewriter PolyglOTT" w:hAnsi="Truetypewriter PolyglOTT" w:cs="Truetypewriter PolyglOTT"/>
          <w:sz w:val="28"/>
          <w:szCs w:val="28"/>
        </w:rPr>
        <w:t>, первый ребёнок в ветке сателитов Зофэ, если вкратце, то вы с Пимбурой братья, правда от разных матерей</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-В каком смысле?</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прямом, мне нужно было поднять старые дедовы архивы. Пимбура давно это подозревал, но всё так и не мог проверить, всё из-за больших, красивых тёмных глаз, абсолютно такие же были у нашего деда.</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втроём братья, мало того, возможно, жив ещё и четвёртый брат: Винст Шэн</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-Ви, он жив?</w:t>
      </w:r>
    </w:p>
    <w:p w:rsidR="00041434" w:rsidRDefault="00041434"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-Предлагаю узнать у источника информации</w:t>
      </w:r>
    </w:p>
    <w:p w:rsidR="00041434"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*Дверь в камеру открылась*</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-Жифэ Каале, собственной персоны</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-Его же убили?</w:t>
      </w:r>
    </w:p>
    <w:p w:rsidR="007F2CF1" w:rsidRDefault="007F2CF1" w:rsidP="007C4E6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 видишь нет</w:t>
      </w:r>
      <w:r w:rsidR="000565F1">
        <w:rPr>
          <w:rFonts w:ascii="Truetypewriter PolyglOTT" w:hAnsi="Truetypewriter PolyglOTT" w:cs="Truetypewriter PolyglOTT"/>
          <w:sz w:val="28"/>
          <w:szCs w:val="28"/>
        </w:rPr>
        <w:t>…</w:t>
      </w:r>
    </w:p>
    <w:p w:rsidR="00984652" w:rsidRDefault="000565F1" w:rsidP="000565F1">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19. </w:t>
      </w:r>
      <w:r w:rsidR="00984652">
        <w:rPr>
          <w:rFonts w:ascii="Truetypewriter PolyglOTT" w:hAnsi="Truetypewriter PolyglOTT" w:cs="Truetypewriter PolyglOTT"/>
          <w:b/>
          <w:sz w:val="36"/>
          <w:szCs w:val="28"/>
        </w:rPr>
        <w:t>Нет мотива – нет преступления</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135’23’’56 794 об</w:t>
      </w:r>
      <w:r w:rsidRPr="00C11101">
        <w:rPr>
          <w:rFonts w:ascii="Truetypewriter PolyglOTT" w:hAnsi="Truetypewriter PolyglOTT" w:cs="Truetypewriter PolyglOTT"/>
          <w:sz w:val="28"/>
          <w:szCs w:val="28"/>
        </w:rPr>
        <w:t>.</w:t>
      </w:r>
    </w:p>
    <w:p w:rsidR="008064A0" w:rsidRPr="008064A0" w:rsidRDefault="008064A0" w:rsidP="0098465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Советник: -Уважаемый Фонст, а почему мы не начали расследование смерти вашего брата</w:t>
      </w:r>
    </w:p>
    <w:p w:rsidR="00984652"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-Потому что он не мёртв, что логично</w:t>
      </w:r>
    </w:p>
    <w:p w:rsidR="008064A0" w:rsidRDefault="008064A0"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не мёртв? Вся пресса трубит о его смерти</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-Скажем так, я совершил небольшой гос. переворот. </w:t>
      </w:r>
    </w:p>
    <w:p w:rsidR="008064A0"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Это же совершенно противоречит любой легитивности</w:t>
      </w:r>
    </w:p>
    <w:p w:rsidR="00F036BB" w:rsidRDefault="008064A0"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-Уж поверь мне, мой брат ещё та гнилая внутри сволочь. Это была его инициатива, напасть на Пимбазен. Это была его идея </w:t>
      </w:r>
      <w:r>
        <w:rPr>
          <w:rFonts w:ascii="Truetypewriter PolyglOTT" w:hAnsi="Truetypewriter PolyglOTT" w:cs="Truetypewriter PolyglOTT"/>
          <w:sz w:val="28"/>
          <w:szCs w:val="28"/>
        </w:rPr>
        <w:lastRenderedPageBreak/>
        <w:t xml:space="preserve">свергнуть федеративное устройство, встать во главе Федерации, как единственный правитель. Он возродил запрещённую ультраправую партию «Федералов», которые и убили тогда Моэра Лэ. Он с виду прилизанный, уязвимый, </w:t>
      </w:r>
      <w:r w:rsidR="00F036BB">
        <w:rPr>
          <w:rFonts w:ascii="Truetypewriter PolyglOTT" w:hAnsi="Truetypewriter PolyglOTT" w:cs="Truetypewriter PolyglOTT"/>
          <w:sz w:val="28"/>
          <w:szCs w:val="28"/>
        </w:rPr>
        <w:t xml:space="preserve">уступчивый, добрый, а на самом деле гнилой как мертвец внутри. Он на всё пойдёт, чтоб быть на вершине иерархии. </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-Я смотрю в ваши наглые, зелёные глаза и даюсь диву, почему вы мне это так спокойно говорите?</w:t>
      </w:r>
    </w:p>
    <w:p w:rsidR="008064A0"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-Первое тебе никто не поверит, если расскажешь кому-нибудь, второе</w:t>
      </w:r>
      <w:r w:rsidR="008064A0">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ты знаешь причину войны с Пимбазеном?</w:t>
      </w:r>
    </w:p>
    <w:p w:rsid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-У них началась революция и Жифэ решил воспользоваться моментом</w:t>
      </w:r>
    </w:p>
    <w:p w:rsidR="00F036BB" w:rsidRPr="00F036BB" w:rsidRDefault="00F036BB" w:rsidP="008064A0">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-Ложь, ложь чистой воды. Это Жифэ устроил гражданскую войну. Он отправил переодетых в форму Пимбазенской элиты солдат вырезать людей в Магвиле. А причина в том, что в детстве какой-то Пимбазенец дал ему в нос, из-за того, что Жифэ приставал его младшему брату. Он ни тот, за кого себя выдаёт, я не знаю зачем я ему сохранил жизнь, он этого не достоен. Слишком я размяк в последние время.  </w:t>
      </w:r>
    </w:p>
    <w:p w:rsidR="00F036BB"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-Можете не бояться, разговор останется строго между нами, и извините за глаза, они у вас правда очень красивые.</w:t>
      </w:r>
    </w:p>
    <w:p w:rsidR="008064A0" w:rsidRDefault="00F036BB" w:rsidP="009846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-Мои просто зелёные, у тебя гораздо интереснее: жёлтые, ладно ступай, тебе пора домой, я вижу. </w:t>
      </w:r>
    </w:p>
    <w:p w:rsidR="00A14102" w:rsidRDefault="00A14102" w:rsidP="00A14102">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 xml:space="preserve">Глава 20. </w:t>
      </w:r>
      <w:r w:rsidR="00D21A39">
        <w:rPr>
          <w:rFonts w:ascii="Truetypewriter PolyglOTT" w:hAnsi="Truetypewriter PolyglOTT" w:cs="Truetypewriter PolyglOTT"/>
          <w:b/>
          <w:sz w:val="36"/>
          <w:szCs w:val="28"/>
        </w:rPr>
        <w:t>Нож в спину слишком милосердно…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140’04’’00 794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королевские покои*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потирая глаза и включая свет: -Войдите</w:t>
      </w:r>
    </w:p>
    <w:p w:rsidR="00D21A39" w:rsidRDefault="00D21A39" w:rsidP="00D21A39">
      <w:pPr>
        <w:jc w:val="both"/>
        <w:rPr>
          <w:rFonts w:ascii="Truetypewriter PolyglOTT" w:hAnsi="Truetypewriter PolyglOTT" w:cs="Truetypewriter PolyglOTT"/>
          <w:sz w:val="28"/>
          <w:szCs w:val="28"/>
        </w:rPr>
      </w:pPr>
      <w:proofErr w:type="gramStart"/>
      <w:r>
        <w:rPr>
          <w:rFonts w:ascii="Truetypewriter PolyglOTT" w:hAnsi="Truetypewriter PolyglOTT" w:cs="Truetypewriter PolyglOTT"/>
          <w:sz w:val="28"/>
          <w:szCs w:val="28"/>
        </w:rPr>
        <w:t>Советник</w:t>
      </w:r>
      <w:proofErr w:type="gramEnd"/>
      <w:r>
        <w:rPr>
          <w:rFonts w:ascii="Truetypewriter PolyglOTT" w:hAnsi="Truetypewriter PolyglOTT" w:cs="Truetypewriter PolyglOTT"/>
          <w:sz w:val="28"/>
          <w:szCs w:val="28"/>
        </w:rPr>
        <w:t xml:space="preserve"> запыхаясь: -Вы… вы были правы</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-На Федерацию напал Пимбазен, корпус генерала Шэна, они требуют аудиенцию с вами…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-Собирай всех, мы отправляемся немедленно</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140’05’’10 794 об</w:t>
      </w:r>
      <w:r w:rsidRPr="00C11101">
        <w:rPr>
          <w:rFonts w:ascii="Truetypewriter PolyglOTT" w:hAnsi="Truetypewriter PolyglOTT" w:cs="Truetypewriter PolyglOTT"/>
          <w:sz w:val="28"/>
          <w:szCs w:val="28"/>
        </w:rPr>
        <w:t>.</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*Стук в комнату Эниси*</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случилось?</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*Генералы Ши, Тао 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вбегают в комнату*</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-Ваш брат, Шэн, начал войну, очередную, Тао только что перехватил сигнал</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-Мы слишком слабы, есть риск, что Федерация стирёт нас в порошок вместе с войсками Шэна</w:t>
      </w:r>
    </w:p>
    <w:p w:rsidR="00D21A39" w:rsidRDefault="00D21A39"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-Чёрт, вот идиот, ладно, план такой: мы с Ниссэ возьмём в конвой Жифэ. Он будет аргументом для </w:t>
      </w:r>
      <w:r w:rsidR="0002708B">
        <w:rPr>
          <w:rFonts w:ascii="Truetypewriter PolyglOTT" w:hAnsi="Truetypewriter PolyglOTT" w:cs="Truetypewriter PolyglOTT"/>
          <w:sz w:val="28"/>
          <w:szCs w:val="28"/>
        </w:rPr>
        <w:t>разговора. Тао и Ли, ваша задача следить за Исааком, в любой непонятной ситуации вы сядете на мой корабль, в него уже вбиты координаты безопасного места. На связь вы не выходите, я сам вас найду. Ши и Си, вы останетесь в замке и будете контролировать армию.</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Ниссэ ни останется здесь? Это же безопаснее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-Потому что Шэн мой брат, при этом, я ни сестра ни Эниси, ни Тао, ни 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-Охрана, приведите сюда Каале</w:t>
      </w:r>
    </w:p>
    <w:p w:rsidR="0002708B" w:rsidRDefault="0002708B" w:rsidP="0002708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140’20’’45 794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армии Шэна: -Руки вверх!!!</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свои, идём к генералу Шэну</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Солдат: -Ха, свои. Вы видно дальтоники оба. На вас голубой шеврон с флагом Пимбазена, а не золотой. </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Энисси: -Меня зовут Эниси Зофэ</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-Тогда я Фонст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не мой брат, это уж точно</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ты ещё кто, калясочник, покойный Жифэ Каале, или фожет тайная сестра. Руки вверх, устрою я вам аудиенцию с товарищем Винстом</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140’28’’13 794 об</w:t>
      </w:r>
      <w:r w:rsidRPr="00C11101">
        <w:rPr>
          <w:rFonts w:ascii="Truetypewriter PolyglOTT" w:hAnsi="Truetypewriter PolyglOTT" w:cs="Truetypewriter PolyglOTT"/>
          <w:sz w:val="28"/>
          <w:szCs w:val="28"/>
        </w:rPr>
        <w:t>.</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*Прекрасный замок четы Шэн*</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Ви: -Кого там ещё привели?</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-Какой-то самозванец, представился как Эниси Зофэ, с ним ещё какой-то идиот, зовущий себя Жифэ Каале</w:t>
      </w:r>
    </w:p>
    <w:p w:rsidR="0002708B" w:rsidRDefault="0002708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Ви: -Это интересно, охрана, возьмите их на всякий случай в кольцо </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-Дорогой, хватит заниматься ерун…</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w:t>
      </w:r>
      <w:r w:rsidRPr="00D63FC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Сонэ, ты как сюда попала?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-П-Пимбура? Мы не виделись с начала войны</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сделал тебе предложение, а ты так значит, что я ему скажу?</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сказал, что Эниси мёртв?</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-Первое, тебе ничего не придётся говорить, второе, Жифэ, какого чёрта вы меня дезинформировали?</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каком смысле Жифэ</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-Скрутить его живо, иначе он всех вас перебьёт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-Эни!!! Вы его убьёте</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-Ви, в мои планы не входит убийство хоть кого-нибудь из высшего сословия Пимбазена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-Скрутили, 3-е солдат тяжело ранены, 1 – убит</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 -В криокапсулы обоих, и ждать дальнейших распоряжений, а сейчас у меня аудиенция с тем самым «Фо»</w:t>
      </w:r>
    </w:p>
    <w:p w:rsidR="00D63FCB" w:rsidRDefault="00D63FCB" w:rsidP="00D63FC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140’30’’00 794 об</w:t>
      </w:r>
      <w:r w:rsidRPr="00C11101">
        <w:rPr>
          <w:rFonts w:ascii="Truetypewriter PolyglOTT" w:hAnsi="Truetypewriter PolyglOTT" w:cs="Truetypewriter PolyglOTT"/>
          <w:sz w:val="28"/>
          <w:szCs w:val="28"/>
        </w:rPr>
        <w:t>.</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Каале: -Вы желали меня видеть, уважаемый Вист Шэн, я готов вам уступить большую часть исконно ваших земель</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-Пройдёмте в зал, там и договоримся</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-Хорошо, Танэ, пойдём, будешь за стенографиста</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-Хорошо</w:t>
      </w:r>
    </w:p>
    <w:p w:rsidR="00D63FCB" w:rsidRDefault="00D63FCB"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w:t>
      </w:r>
      <w:r w:rsidR="00E61027">
        <w:rPr>
          <w:rFonts w:ascii="Truetypewriter PolyglOTT" w:hAnsi="Truetypewriter PolyglOTT" w:cs="Truetypewriter PolyglOTT"/>
          <w:sz w:val="28"/>
          <w:szCs w:val="28"/>
        </w:rPr>
        <w:t>ст: -Вот это зал, таких даже в Магвиле нету</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-Что уж есть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-Я точно знаю, чего нет в Магвиле – меня</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-Жифэ, как я раньше не догадался, ах ты сволочь</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-Охрана, взять его!!!</w:t>
      </w:r>
    </w:p>
    <w:p w:rsidR="00E61027" w:rsidRDefault="00E61027" w:rsidP="00E61027">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140’33’’28 794 об</w:t>
      </w:r>
      <w:r w:rsidRPr="00C11101">
        <w:rPr>
          <w:rFonts w:ascii="Truetypewriter PolyglOTT" w:hAnsi="Truetypewriter PolyglOTT" w:cs="Truetypewriter PolyglOTT"/>
          <w:sz w:val="28"/>
          <w:szCs w:val="28"/>
        </w:rPr>
        <w:t>.</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Ниссэ: -Ты успел отправить весточку Тао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Да, они точно уже далеко отсюда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вломилась охрана*</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хотели мести? Вот она, вот ваш заклятый враг – Фонст Каале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Эниси: -Вы зачем ему рот завязали? У него же есть своё мнение </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-Ну развяжите</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-Я так полагаю, я свою часть договора выполнил и могу идти</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конечно</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-Ты мразь конечно, Ви, я тебя уверяю,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найдёт тебя и даже не посмотрит, что мы братья – убьёт</w:t>
      </w:r>
    </w:p>
    <w:p w:rsidR="00E61027" w:rsidRDefault="00E6102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-Вы братья? Я думал ты брат Шрина, ладно потом разберёмся, пока всё в силе</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Вист: -Погоди, давай-ка отойдём и разберёмся, что значит это твоё «пока»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вышли*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-Как я мог на это клюнуть, надо было тогда его пристрелить, а не спасать</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так полагаю, вы Фонст Каале</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-Да, он самый. Теперь Жифэ нас заморозит кого-то отправит на вечный покой в склеп, а кого-то выставит в музее…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вы я так полагаю Эниси Зофэ, кто это с вами</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-Жена Ниссэ, наша с Ви сестра</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хотел выйти на вас, но не успел, я понимаю, что Пимбазен – суверенная земля, я с его помощью сделал, что хотел и хотел вернуть вам право власти. Ха, Жифэ меня опередил</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въехал Жифэ*</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-Фонста заморозить немедленно, а к тебе Эниси у меня есть одно маленькое предложение: я могу тебе вернуть трон Пимбазена, при условии, что тот войдёт в состав Федерации или же я отправлю вас с женой в криостазис</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-Предложение с подвохом, это точно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-Какие подвохи, всё честно, вас развяжут сиюминутно</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Ниссэ: -Знаем мы твоё «честно», говори какие подводные камни у твоего «предложения»</w:t>
      </w:r>
    </w:p>
    <w:p w:rsidR="00E61027"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-Пимбура должен будет самовольно застрелить всех представителей рода своего рода, кроме тебя и сына, а ещё всех друзей…</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-Нис</w:t>
      </w:r>
      <w:r w:rsidR="005A3D17">
        <w:rPr>
          <w:rFonts w:ascii="Truetypewriter PolyglOTT" w:hAnsi="Truetypewriter PolyglOTT" w:cs="Truetypewriter PolyglOTT"/>
          <w:sz w:val="28"/>
          <w:szCs w:val="28"/>
        </w:rPr>
        <w:t>с</w:t>
      </w:r>
      <w:r>
        <w:rPr>
          <w:rFonts w:ascii="Truetypewriter PolyglOTT" w:hAnsi="Truetypewriter PolyglOTT" w:cs="Truetypewriter PolyglOTT"/>
          <w:sz w:val="28"/>
          <w:szCs w:val="28"/>
        </w:rPr>
        <w:t>э, я надеюсь ты простишь меня</w:t>
      </w:r>
    </w:p>
    <w:p w:rsidR="00012EA1" w:rsidRDefault="00012EA1"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w:t>
      </w:r>
      <w:r w:rsidR="005A3D17">
        <w:rPr>
          <w:rFonts w:ascii="Truetypewriter PolyglOTT" w:hAnsi="Truetypewriter PolyglOTT" w:cs="Truetypewriter PolyglOTT"/>
          <w:sz w:val="28"/>
          <w:szCs w:val="28"/>
        </w:rPr>
        <w:t>иссэ: -Если ты согласишься, то никогда</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точно простишь, я выбираю вечное заточение, но не предательство</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Жифэ: -Да? Я думал вы с Ниссэ выберете трон, вы же этого так хотели? Я вижу в ваших прекрасных голубых глазах только одно: ярость. Тогда не буду томить этих тоже в криостазис. Эниси, забыл сказать: если кто-то из твоих попадётся ко мне на глаза, то они разделят твою судьбу…</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голове Эниси*</w:t>
      </w:r>
    </w:p>
    <w:p w:rsidR="005A3D17" w:rsidRDefault="005A3D17" w:rsidP="00D21A39">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 Я всегда хотел стать королём – это была моя детская мечта. И на что я её променял – на верность. Тьма всё сгущается, мне холодно, пусто, если я когда-нибудь проснусь, я не буду знать какой сейчас оборот. Но первое, что я сделаю, это убью поганца Жифэ, а если он будет мёртв – из его праха сделаю столик и подарю первому попавшемуся бомжу…</w:t>
      </w: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557796" w:rsidRDefault="00557796" w:rsidP="00D21A39">
      <w:pPr>
        <w:jc w:val="both"/>
        <w:rPr>
          <w:rFonts w:ascii="Truetypewriter PolyglOTT" w:hAnsi="Truetypewriter PolyglOTT" w:cs="Truetypewriter PolyglOTT"/>
          <w:sz w:val="28"/>
          <w:szCs w:val="28"/>
        </w:rPr>
      </w:pPr>
    </w:p>
    <w:p w:rsidR="006345ED" w:rsidRDefault="006345ED" w:rsidP="006345E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lastRenderedPageBreak/>
        <w:t>Ден Жун. 2-ой акт. Глава 1.</w:t>
      </w:r>
      <w:r w:rsidR="003953FA">
        <w:rPr>
          <w:rFonts w:ascii="Truetypewriter PolyglOTT" w:hAnsi="Truetypewriter PolyglOTT" w:cs="Truetypewriter PolyglOTT"/>
          <w:b/>
          <w:sz w:val="36"/>
          <w:szCs w:val="28"/>
        </w:rPr>
        <w:t xml:space="preserve"> Неоконченные дела…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 Роботизированный голос* - Внимание!!! Системы жизнеобеспечения отключены. Переход в стадию декр</w:t>
      </w:r>
      <w:r w:rsidR="00A9364B">
        <w:rPr>
          <w:rFonts w:ascii="Truetypewriter PolyglOTT" w:hAnsi="Truetypewriter PolyglOTT" w:cs="Truetypewriter PolyglOTT"/>
          <w:sz w:val="28"/>
          <w:szCs w:val="28"/>
        </w:rPr>
        <w:t>и</w:t>
      </w:r>
      <w:r>
        <w:rPr>
          <w:rFonts w:ascii="Truetypewriter PolyglOTT" w:hAnsi="Truetypewriter PolyglOTT" w:cs="Truetypewriter PolyglOTT"/>
          <w:sz w:val="28"/>
          <w:szCs w:val="28"/>
        </w:rPr>
        <w:t>онизациии…</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-Ааа, как же болит голова…</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-Руки вверх, что бы ты ни было!!!</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-Во-первых не что, а кто. Во-вторых, какой сейчас оборот и где мы?</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-Музей «Магвилих-зо-стро», 140’33’’28 5794 об.</w:t>
      </w:r>
    </w:p>
    <w:p w:rsidR="004D1A73" w:rsidRDefault="004D1A7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-5794? Ты шутишь!? У тебя в руках пистолет конструкции «Даарэ». По твоим словам, промышленность за 5000 об не сдвинулась ни на шаг</w:t>
      </w:r>
      <w:r w:rsidR="0003506D">
        <w:rPr>
          <w:rFonts w:ascii="Truetypewriter PolyglOTT" w:hAnsi="Truetypewriter PolyglOTT" w:cs="Truetypewriter PolyglOTT"/>
          <w:sz w:val="28"/>
          <w:szCs w:val="28"/>
        </w:rPr>
        <w:t>. Если ты прав, то положи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-Это не экспонат, а моё табельное оружие</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сейчас точно не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-5794 об</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-Хватит, положи пистолет, пока прошу по-хорошему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-Не имею права</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-Будь по-твоему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схватил стоящие рядом с ним копьё и выбил пистолет из руки охранника, далее он забрал пистолет с боезапасом и пошёл к выходу*</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оповещения*: -Внимание! Уровень тревоги красный, повторяю, уровень тревоги красный</w:t>
      </w:r>
    </w:p>
    <w:p w:rsidR="000B0C21"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*Вошли 4-ро солдат*</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же Пимбазенец, ты предаёшь своих, а чёрт с тобой</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-Служба специального реагирования Федерации, сдавайтесь и верните экспонат на место</w:t>
      </w:r>
    </w:p>
    <w:p w:rsidR="0003506D" w:rsidRDefault="0003506D"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совсем что-ли? Я и есть «экспонат», между прочем, подполковник, вы не представились</w:t>
      </w:r>
    </w:p>
    <w:p w:rsidR="0003506D" w:rsidRDefault="0003506D" w:rsidP="004D1A73">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Солдат: -Я </w:t>
      </w:r>
      <w:r w:rsidRPr="0003506D">
        <w:rPr>
          <w:rFonts w:ascii="Truetypewriter PolyglOTT" w:hAnsi="Truetypewriter PolyglOTT" w:cs="Truetypewriter PolyglOTT"/>
          <w:sz w:val="28"/>
          <w:szCs w:val="36"/>
        </w:rPr>
        <w:t>Незес Шэн</w:t>
      </w:r>
      <w:r w:rsidR="000B0C21">
        <w:rPr>
          <w:rFonts w:ascii="Truetypewriter PolyglOTT" w:hAnsi="Truetypewriter PolyglOTT" w:cs="Truetypewriter PolyglOTT"/>
          <w:sz w:val="28"/>
          <w:szCs w:val="36"/>
        </w:rPr>
        <w:t xml:space="preserve"> и не подполковник, а полковник</w:t>
      </w:r>
    </w:p>
    <w:p w:rsidR="0003506D" w:rsidRDefault="0003506D"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w:t>
      </w:r>
      <w:r w:rsidR="000B0C21">
        <w:rPr>
          <w:rFonts w:ascii="Truetypewriter PolyglOTT" w:hAnsi="Truetypewriter PolyglOTT" w:cs="Truetypewriter PolyglOTT"/>
          <w:sz w:val="28"/>
          <w:szCs w:val="36"/>
        </w:rPr>
        <w:t>Шэн, да? У тебя случайно второе имя не Вист?</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-Откуда вы знаете моё второе имя, это просто дань традициям</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lastRenderedPageBreak/>
        <w:t xml:space="preserve">Эниси: -С того, что меня зовут </w:t>
      </w:r>
      <w:r w:rsidRPr="000B0C21">
        <w:rPr>
          <w:rFonts w:ascii="Truetypewriter PolyglOTT" w:hAnsi="Truetypewriter PolyglOTT" w:cs="Truetypewriter PolyglOTT"/>
          <w:sz w:val="28"/>
          <w:szCs w:val="36"/>
        </w:rPr>
        <w:t>Эниси Фирцино Нильс Зофе</w:t>
      </w:r>
      <w:r>
        <w:rPr>
          <w:rFonts w:ascii="Truetypewriter PolyglOTT" w:hAnsi="Truetypewriter PolyglOTT" w:cs="Truetypewriter PolyglOTT"/>
          <w:sz w:val="28"/>
          <w:szCs w:val="36"/>
        </w:rPr>
        <w:t>, я предполагаю, что твоё третье имя «Эниси»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Незес: -Вы лжёте, вы просто взломали базу данных, и хотите, зачем-то украсть реплику озвученного вами человека. К вашему сведению, после нахождения капсулы с «великим Пимбурой», та была отправлена в центр консервации.</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-Тогда ты сейчас спишь</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*Послышалось 3 выстрела из пистолета, полковник лежал на полу*</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броню и оружие, гений. Где центр консервации, мне ещё кое-кого нужно освободить, помимо себя</w:t>
      </w:r>
    </w:p>
    <w:p w:rsidR="000B0C21" w:rsidRDefault="000B0C21"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Низес: -Фамильный замок Зофэ</w:t>
      </w:r>
      <w:r w:rsidR="006A3ADD">
        <w:rPr>
          <w:rFonts w:ascii="Truetypewriter PolyglOTT" w:hAnsi="Truetypewriter PolyglOTT" w:cs="Truetypewriter PolyglOTT"/>
          <w:sz w:val="28"/>
          <w:szCs w:val="36"/>
        </w:rPr>
        <w:t>, сдесь, в Магвиле</w:t>
      </w:r>
      <w:r>
        <w:rPr>
          <w:rFonts w:ascii="Truetypewriter PolyglOTT" w:hAnsi="Truetypewriter PolyglOTT" w:cs="Truetypewriter PolyglOTT"/>
          <w:sz w:val="28"/>
          <w:szCs w:val="36"/>
        </w:rPr>
        <w:t>, но ты туда не попадёшь</w:t>
      </w:r>
    </w:p>
    <w:p w:rsidR="000B0C21" w:rsidRPr="000B0C21" w:rsidRDefault="00395D78" w:rsidP="0003506D">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-Снимай фор</w:t>
      </w:r>
      <w:r w:rsidR="000B0C21">
        <w:rPr>
          <w:rFonts w:ascii="Truetypewriter PolyglOTT" w:hAnsi="Truetypewriter PolyglOTT" w:cs="Truetypewriter PolyglOTT"/>
          <w:sz w:val="28"/>
          <w:szCs w:val="36"/>
        </w:rPr>
        <w:t>ому говорю, да, какой сейчас оборот, судя по твоей броне я провалялся около 3-4 об?</w:t>
      </w:r>
    </w:p>
    <w:p w:rsidR="0003506D" w:rsidRDefault="000B0C21"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Низес: -</w:t>
      </w:r>
      <w:r w:rsidR="003821A3">
        <w:rPr>
          <w:rFonts w:ascii="Truetypewriter PolyglOTT" w:hAnsi="Truetypewriter PolyglOTT" w:cs="Truetypewriter PolyglOTT"/>
          <w:sz w:val="28"/>
          <w:szCs w:val="28"/>
        </w:rPr>
        <w:t xml:space="preserve"> Снимаю, сейчас пять тысяч семьсот девяносто четвёртый</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-Ладно, плевать на галлюцинации </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вышел и повернул во дворы, кварталы практически не изменились, хотя дома стали гораздо выше, с тыльной стороны здания он увидел броневик и выходящих из него Пимбазенцев*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Пимбазенъерих</w:t>
      </w:r>
      <w:proofErr w:type="gramEnd"/>
      <w:r>
        <w:rPr>
          <w:rFonts w:ascii="Truetypewriter PolyglOTT" w:hAnsi="Truetypewriter PolyglOTT" w:cs="Truetypewriter PolyglOTT"/>
          <w:sz w:val="28"/>
          <w:szCs w:val="28"/>
        </w:rPr>
        <w:t xml:space="preserve"> но мор (Уважительная фраза к Пимбазенцам, не путать с похожим ультраправым лозунгом из 1 акта), выходите из броневика и все останетесь жив…</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*Удар электрошокера*</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очнувшись: -Куда мы едем?</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Мы едем избавляться от свидетеля</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-Тогда хоть расскажите, раз мне всё равно умирать, что вы там делали</w:t>
      </w:r>
    </w:p>
    <w:p w:rsidR="003821A3" w:rsidRDefault="003821A3"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-Мы из повстанческого движения Пимбазена, нам нужны была криокапсулы с двумя великими повстанцами</w:t>
      </w:r>
      <w:r w:rsidR="00B57B9F">
        <w:rPr>
          <w:rFonts w:ascii="Truetypewriter PolyglOTT" w:hAnsi="Truetypewriter PolyglOTT" w:cs="Truetypewriter PolyglOTT"/>
          <w:sz w:val="28"/>
          <w:szCs w:val="28"/>
        </w:rPr>
        <w:t>, двумя пимбурами</w:t>
      </w:r>
      <w:r>
        <w:rPr>
          <w:rFonts w:ascii="Truetypewriter PolyglOTT" w:hAnsi="Truetypewriter PolyglOTT" w:cs="Truetypewriter PolyglOTT"/>
          <w:sz w:val="28"/>
          <w:szCs w:val="28"/>
        </w:rPr>
        <w:t xml:space="preserve">: Эниси Нильсом Фирцино Зофэ и Исааком </w:t>
      </w:r>
      <w:r w:rsidR="00B57B9F">
        <w:rPr>
          <w:rFonts w:ascii="Truetypewriter PolyglOTT" w:hAnsi="Truetypewriter PolyglOTT" w:cs="Truetypewriter PolyglOTT"/>
          <w:sz w:val="28"/>
          <w:szCs w:val="28"/>
        </w:rPr>
        <w:t>Эниси Вист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-Исаак жив? Значит у меня всё получилось</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 каком смысле у тебя?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автомат отобрали, а броню снять забыли, а зря</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Повстанец: -Ладно, снимите с не</w:t>
      </w:r>
      <w:r w:rsidR="00455A34">
        <w:rPr>
          <w:rFonts w:ascii="Truetypewriter PolyglOTT" w:hAnsi="Truetypewriter PolyglOTT" w:cs="Truetypewriter PolyglOTT"/>
          <w:sz w:val="28"/>
          <w:szCs w:val="28"/>
        </w:rPr>
        <w:t>го</w:t>
      </w:r>
      <w:r>
        <w:rPr>
          <w:rFonts w:ascii="Truetypewriter PolyglOTT" w:hAnsi="Truetypewriter PolyglOTT" w:cs="Truetypewriter PolyglOTT"/>
          <w:sz w:val="28"/>
          <w:szCs w:val="28"/>
        </w:rPr>
        <w:t xml:space="preserve"> броню</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Повстанец2: -И что ты хотел нам ска…</w:t>
      </w:r>
    </w:p>
    <w:p w:rsidR="00B57B9F" w:rsidRDefault="00E37B0B"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*Показался ше</w:t>
      </w:r>
      <w:r w:rsidR="00B57B9F">
        <w:rPr>
          <w:rFonts w:ascii="Truetypewriter PolyglOTT" w:hAnsi="Truetypewriter PolyglOTT" w:cs="Truetypewriter PolyglOTT"/>
          <w:sz w:val="28"/>
          <w:szCs w:val="28"/>
        </w:rPr>
        <w:t>врон освободительной армии Пимбазена*</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и есть Эниси Нильс Фирцино Зофэ</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-Где Исаак?</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-Судя по словам некого Незеса Шэна, он в центре консервации</w:t>
      </w:r>
    </w:p>
    <w:p w:rsidR="00B57B9F" w:rsidRDefault="00B57B9F" w:rsidP="004D1A73">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-Ал, меняй курс, мы едем в штаб!!!</w:t>
      </w:r>
    </w:p>
    <w:p w:rsidR="007C53D1" w:rsidRDefault="00E37B0B" w:rsidP="00E37B0B">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 Работа кипит.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 *Штаб сопротивления в Магвиле*</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раз, какой сейчас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-5794 оборот</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-Быть такого не может, за 5000 оборотов вы должны были хоть как-нибудь продвинуться в технологиях</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Повсанец: -Соглашение содружества, по инициативе Фонста Каале, от 310</w:t>
      </w:r>
      <w:r w:rsidRPr="00E37B0B">
        <w:rPr>
          <w:rFonts w:ascii="Truetypewriter PolyglOTT" w:hAnsi="Truetypewriter PolyglOTT" w:cs="Truetypewriter PolyglOTT"/>
          <w:sz w:val="28"/>
          <w:szCs w:val="28"/>
        </w:rPr>
        <w:t>’</w:t>
      </w:r>
      <w:r>
        <w:rPr>
          <w:rFonts w:ascii="Truetypewriter PolyglOTT" w:hAnsi="Truetypewriter PolyglOTT" w:cs="Truetypewriter PolyglOTT"/>
          <w:sz w:val="28"/>
          <w:szCs w:val="28"/>
        </w:rPr>
        <w:t>3</w:t>
      </w:r>
      <w:r w:rsidRPr="00E37B0B">
        <w:rPr>
          <w:rFonts w:ascii="Truetypewriter PolyglOTT" w:hAnsi="Truetypewriter PolyglOTT" w:cs="Truetypewriter PolyglOTT"/>
          <w:sz w:val="28"/>
          <w:szCs w:val="28"/>
        </w:rPr>
        <w:t>0’’00</w:t>
      </w:r>
      <w:r>
        <w:rPr>
          <w:rFonts w:ascii="Truetypewriter PolyglOTT" w:hAnsi="Truetypewriter PolyglOTT" w:cs="Truetypewriter PolyglOTT"/>
          <w:sz w:val="28"/>
          <w:szCs w:val="28"/>
          <w:lang w:val="en-US"/>
        </w:rPr>
        <w:t> </w:t>
      </w:r>
      <w:r>
        <w:rPr>
          <w:rFonts w:ascii="Truetypewriter PolyglOTT" w:hAnsi="Truetypewriter PolyglOTT" w:cs="Truetypewriter PolyglOTT"/>
          <w:sz w:val="28"/>
          <w:szCs w:val="28"/>
        </w:rPr>
        <w:t>810</w:t>
      </w:r>
      <w:r w:rsidRPr="00E37B0B">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об. гласит: «…</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связи с покушением на генерала Виста Шэна, в следствии которого тот был убит терр</w:t>
      </w:r>
      <w:r w:rsidR="00455A34">
        <w:rPr>
          <w:rFonts w:ascii="Truetypewriter PolyglOTT" w:hAnsi="Truetypewriter PolyglOTT" w:cs="Truetypewriter PolyglOTT"/>
          <w:sz w:val="28"/>
          <w:szCs w:val="28"/>
        </w:rPr>
        <w:t>ористом Эниси Ли, при помощи не</w:t>
      </w:r>
      <w:r>
        <w:rPr>
          <w:rFonts w:ascii="Truetypewriter PolyglOTT" w:hAnsi="Truetypewriter PolyglOTT" w:cs="Truetypewriter PolyglOTT"/>
          <w:sz w:val="28"/>
          <w:szCs w:val="28"/>
        </w:rPr>
        <w:t xml:space="preserve">известного оружия, абсолютно любые разработки новых материалом, предметов и т.д. прекратить, за нарушение предусмотрена смертная казнь…» </w:t>
      </w:r>
      <w:r w:rsidRPr="00E37B0B">
        <w:rPr>
          <w:rFonts w:ascii="Truetypewriter PolyglOTT" w:hAnsi="Truetypewriter PolyglOTT" w:cs="Truetypewriter PolyglOTT"/>
          <w:sz w:val="28"/>
          <w:szCs w:val="28"/>
        </w:rPr>
        <w:t xml:space="preserve"> </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как же другие государства</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-Покажи ему карту</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-Ясно, Федерация подмяла всех и вся под себя, а что стало с Ли?</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-Отправлен в криостазис</w:t>
      </w:r>
    </w:p>
    <w:p w:rsidR="00E37B0B" w:rsidRDefault="00E37B0B"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зашла молодая Пимбазенка*</w:t>
      </w:r>
    </w:p>
    <w:p w:rsidR="00E37B0B"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-Результаты анализов гражданина готовы, это действительно Эниси Зофэ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Сонэ Шэн, названа в честь своей далёкой родственницы</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её знал…</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-То есть это, не Исаак, который зачем-то захотел скосить под отца?</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-Нет, хотя они действительно похожи, как две капли воды. Есть ещё кое-что, не совсем приятное…</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-Вы об нашей попытке их оживить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-Да, жаль, что Карнера убили, в общем, Пимбура, вы обладаете полным бессмертием, как и ваш сын, почти…</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-В каком смысле, Ниссэ тоже? </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-Понимаете, вы с Исааком были выставочными экспонатами, мы вас похитили и начали одну процедуру. Шрин Карнер этим руководил, он пересобрал ваш мозг так, чтоб тот не мог умереть от старости, приступил к пересборке мозга вашего сына, в то время, как мы пересобирали тело… Понимаете, за вами пришёл спецназ, во главе с моим братом Незесом, вас забрали, а Карнера казнили на месте, он еле успел пересобрать мозг Исаака, и настроил обе капсулы на пробуждение, правда, Исаака перевезли в центр консервации, где пробу</w:t>
      </w:r>
      <w:r w:rsidR="003953FA">
        <w:rPr>
          <w:rFonts w:ascii="Truetypewriter PolyglOTT" w:hAnsi="Truetypewriter PolyglOTT" w:cs="Truetypewriter PolyglOTT"/>
          <w:sz w:val="28"/>
          <w:szCs w:val="28"/>
        </w:rPr>
        <w:t>ждение не работает… Ниссэ мы от</w:t>
      </w:r>
      <w:r>
        <w:rPr>
          <w:rFonts w:ascii="Truetypewriter PolyglOTT" w:hAnsi="Truetypewriter PolyglOTT" w:cs="Truetypewriter PolyglOTT"/>
          <w:sz w:val="28"/>
          <w:szCs w:val="28"/>
        </w:rPr>
        <w:t>туда даже не пытались вытащить.</w:t>
      </w:r>
    </w:p>
    <w:p w:rsidR="005C4E1D" w:rsidRDefault="005C4E1D"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w:t>
      </w:r>
      <w:r w:rsidR="00BA5361">
        <w:rPr>
          <w:rFonts w:ascii="Truetypewriter PolyglOTT" w:hAnsi="Truetypewriter PolyglOTT" w:cs="Truetypewriter PolyglOTT"/>
          <w:sz w:val="28"/>
          <w:szCs w:val="28"/>
        </w:rPr>
        <w:t>-Я видел твоего брата, он пытался меня остановить</w:t>
      </w:r>
      <w:r w:rsidR="009D34A4">
        <w:rPr>
          <w:rFonts w:ascii="Truetypewriter PolyglOTT" w:hAnsi="Truetypewriter PolyglOTT" w:cs="Truetypewriter PolyglOTT"/>
          <w:sz w:val="28"/>
          <w:szCs w:val="28"/>
        </w:rPr>
        <w:t>, его спасла фамилия, я хотел мести, а месть – дело такое, но потом вдруг решил простить мальчишку, он ни в чём не виновен</w:t>
      </w:r>
      <w:r w:rsidR="00627C0B">
        <w:rPr>
          <w:rFonts w:ascii="Truetypewriter PolyglOTT" w:hAnsi="Truetypewriter PolyglOTT" w:cs="Truetypewriter PolyglOTT"/>
          <w:sz w:val="28"/>
          <w:szCs w:val="28"/>
        </w:rPr>
        <w:t>…</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-Солдаты, доложить состояние здоровья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одновременно: -Голод отсутствует, психическое состояние отличное, естественные нужды не беспокоят</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-Вольно</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сопротивление или армия?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-Сопротивление, вам не сказали, но сейчас общество Пимбазенцов разделено на два генетических класса нон-дивианты, то есть мы, и дивианты</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что это значит?</w:t>
      </w:r>
    </w:p>
    <w:p w:rsidR="005C4E1D"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Солдат1: -Примерно в 3000об. общество разделилось на 2 части, мы нон-девианты полностью подчиняемся любым правилам, не у</w:t>
      </w:r>
      <w:r w:rsidR="009469E3">
        <w:rPr>
          <w:rFonts w:ascii="Truetypewriter PolyglOTT" w:hAnsi="Truetypewriter PolyglOTT" w:cs="Truetypewriter PolyglOTT"/>
          <w:sz w:val="28"/>
          <w:szCs w:val="28"/>
        </w:rPr>
        <w:t>стаём от работы морально, а так</w:t>
      </w:r>
      <w:r>
        <w:rPr>
          <w:rFonts w:ascii="Truetypewriter PolyglOTT" w:hAnsi="Truetypewriter PolyglOTT" w:cs="Truetypewriter PolyglOTT"/>
          <w:sz w:val="28"/>
          <w:szCs w:val="28"/>
        </w:rPr>
        <w:t>же не имеем особой силы воли, при отличном критическом мышлении</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Повстанец: -Я же, дивиант, мы создаём правила и можем их игнорировать, но такого подобия группового мышления никогда не добьёмся</w:t>
      </w:r>
    </w:p>
    <w:p w:rsidR="009D34A4"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 вы тогда сюда попали?</w:t>
      </w:r>
    </w:p>
    <w:p w:rsidR="007D28F0" w:rsidRDefault="009D34A4"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Солдат2: -Критическое мышление, мы не можем действовать в одиночку, но если собирается группа из дивиантов 40-а, то мы можем мысля критически, игнорировать приказы и правила, так мы сюда и попали…</w:t>
      </w:r>
    </w:p>
    <w:p w:rsidR="007D28F0" w:rsidRDefault="007D28F0" w:rsidP="00E37B0B">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идея… Ладно, спасибо ребят</w:t>
      </w:r>
    </w:p>
    <w:p w:rsidR="009D34A4" w:rsidRDefault="006A3ADD" w:rsidP="006A3ADD">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3. Отец и сын…</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*Поместье Шэн в Магвиле, Незес заходит в бальную комнату*</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140’50’’03 5794 об.</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-Незес, почему ты так не весел?</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кто такой Эниси Зофэ, почему он знает угадал моё имя</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выронил из рук столовые приборы*</w:t>
      </w:r>
    </w:p>
    <w:p w:rsidR="006A3ADD" w:rsidRDefault="006A3AD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-С минуты на минуту к нам на банкет прилетит сам император Каале, я после банкета всё тебе объясню</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Император с воодушевлением: -Я уже тут… </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-Ваше высочество, извините…</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Император: -Нильс, я всё понимаю, но давай без почестей, я тут как друг, а не император…</w:t>
      </w:r>
    </w:p>
    <w:p w:rsidR="0020485C" w:rsidRDefault="0020485C"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-Хорошо, Аро</w:t>
      </w:r>
    </w:p>
    <w:p w:rsidR="0020485C"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-Ты знаешь, что наши семьи сплетены очень крепко уже почти 5000 оборотов, но я был удивлён, что женщина, с которой я бы хотел быть, *шёпотом* наконец то найденная за 35 об. * с нормальной интонацией* это твоя сестра.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Нильс: -Тогда в чём вопрос?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Аро: -Я хотел попросить семью Шэн не претендовать на трон, в случае чего, у вас и так основная промышленность Федерации</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Нильс: -Аро, как ты мог такое подумать? Ладно, я зову всех к столу, там и сделаешь ей предложение *Ваше высочество*</w:t>
      </w:r>
    </w:p>
    <w:p w:rsidR="006A3ADD" w:rsidRPr="00896600"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141</w:t>
      </w:r>
      <w:r w:rsidRPr="00896600">
        <w:rPr>
          <w:rFonts w:ascii="Truetypewriter PolyglOTT" w:hAnsi="Truetypewriter PolyglOTT" w:cs="Truetypewriter PolyglOTT"/>
          <w:sz w:val="28"/>
          <w:szCs w:val="28"/>
        </w:rPr>
        <w:t xml:space="preserve">’10’’54 </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-Отец, ты хотел сказать что-то важное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повернулся к Незесу, и был готов начать говорить*</w:t>
      </w:r>
    </w:p>
    <w:p w:rsidR="00C43CBD" w:rsidRPr="00C43CBD" w:rsidRDefault="00C43CBD" w:rsidP="00C43CB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-Вы не представляете, какие пробки в Магвиле… А, извините…</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Нильс: -Всё в порядке, Сонэ, я думаю тебе тоже стоит об этом знать, садись. Мы – это потомки 3-его сателита Виста Шэна</w:t>
      </w:r>
    </w:p>
    <w:p w:rsidR="00C43CBD" w:rsidRDefault="00C43CBD" w:rsidP="006A3AD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-Это в каждом учебнике написано</w:t>
      </w:r>
    </w:p>
    <w:p w:rsidR="0009325D" w:rsidRDefault="00C43CB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 xml:space="preserve">Нильс: </w:t>
      </w:r>
      <w:r w:rsidR="0009325D">
        <w:rPr>
          <w:rFonts w:ascii="Truetypewriter PolyglOTT" w:hAnsi="Truetypewriter PolyglOTT" w:cs="Truetypewriter PolyglOTT"/>
          <w:sz w:val="28"/>
          <w:szCs w:val="28"/>
        </w:rPr>
        <w:t>-</w:t>
      </w:r>
      <w:r>
        <w:rPr>
          <w:rFonts w:ascii="Truetypewriter PolyglOTT" w:hAnsi="Truetypewriter PolyglOTT" w:cs="Truetypewriter PolyglOTT"/>
          <w:sz w:val="28"/>
          <w:szCs w:val="28"/>
        </w:rPr>
        <w:t xml:space="preserve">Не перебивай, я и так нарушаю древнюю традицию: отцы передают старшему сыну знание перед смертью, это наше бремя… </w:t>
      </w:r>
      <w:r w:rsidR="009469E3">
        <w:rPr>
          <w:rFonts w:ascii="Truetypewriter PolyglOTT" w:hAnsi="Truetypewriter PolyglOTT" w:cs="Truetypewriter PolyglOTT"/>
          <w:sz w:val="28"/>
          <w:szCs w:val="28"/>
        </w:rPr>
        <w:t>3-его сателита Виста Шэна. В музее выставлены 2 человека Исаак и Эниси Зофэ. Многие считают их террористами, но это ложь. Они боролись за свободу Пимбазена, но тут им помешала наша семья… Вист предал Эниси, а Эниси между прочем был ему троюродным братом. Из-за этого братья Эниси Зофэ: Эниси Ли</w:t>
      </w:r>
      <w:r w:rsidR="0009325D">
        <w:rPr>
          <w:rFonts w:ascii="Truetypewriter PolyglOTT" w:hAnsi="Truetypewriter PolyglOTT" w:cs="Truetypewriter PolyglOTT"/>
          <w:sz w:val="28"/>
          <w:szCs w:val="28"/>
        </w:rPr>
        <w:t>(Ли)</w:t>
      </w:r>
      <w:r w:rsidR="009469E3">
        <w:rPr>
          <w:rFonts w:ascii="Truetypewriter PolyglOTT" w:hAnsi="Truetypewriter PolyglOTT" w:cs="Truetypewriter PolyglOTT"/>
          <w:sz w:val="28"/>
          <w:szCs w:val="28"/>
        </w:rPr>
        <w:t xml:space="preserve"> и </w:t>
      </w:r>
      <w:r w:rsidR="0009325D">
        <w:rPr>
          <w:rFonts w:ascii="Truetypewriter PolyglOTT" w:hAnsi="Truetypewriter PolyglOTT" w:cs="Truetypewriter PolyglOTT"/>
          <w:sz w:val="28"/>
          <w:szCs w:val="24"/>
        </w:rPr>
        <w:t xml:space="preserve">Анорэ Зофэ(Тао), воспитали Исаака Зофэ как истинного приемника отца. Потом </w:t>
      </w:r>
      <w:proofErr w:type="gramStart"/>
      <w:r w:rsidR="0009325D">
        <w:rPr>
          <w:rFonts w:ascii="Truetypewriter PolyglOTT" w:hAnsi="Truetypewriter PolyglOTT" w:cs="Truetypewriter PolyglOTT"/>
          <w:sz w:val="28"/>
          <w:szCs w:val="24"/>
        </w:rPr>
        <w:t>Ли</w:t>
      </w:r>
      <w:proofErr w:type="gramEnd"/>
      <w:r w:rsidR="0009325D">
        <w:rPr>
          <w:rFonts w:ascii="Truetypewriter PolyglOTT" w:hAnsi="Truetypewriter PolyglOTT" w:cs="Truetypewriter PolyglOTT"/>
          <w:sz w:val="28"/>
          <w:szCs w:val="24"/>
        </w:rPr>
        <w:t xml:space="preserve"> узнал о предательстве своей невесты, убить её он не смог, но Виста убил легко, там его и поймали, а затем отправили в криостазис, ввели «Весёлый закон», ну а потом предали и Исаака, не известно кто, но в возрасте 18 оборотов Исаак, вместе с Тао, были отправлены в криостазис… Мы семья предателей – это наше бремя…</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Я… Я видел его, Энэси Зофэ, он вышел из стазиса, это моя вина</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-Я тебя понимаю, я сам за сопротивление Пимбазена, но… Но не могу…</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-Отец, мы ловим бойцов сопротивления, это наша задача, а я её провалил</w:t>
      </w:r>
    </w:p>
    <w:p w:rsidR="0009325D" w:rsidRDefault="0009325D"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w:t>
      </w:r>
      <w:r w:rsidR="00AA1498">
        <w:rPr>
          <w:rFonts w:ascii="Truetypewriter PolyglOTT" w:hAnsi="Truetypewriter PolyglOTT" w:cs="Truetypewriter PolyglOTT"/>
          <w:sz w:val="28"/>
          <w:szCs w:val="24"/>
        </w:rPr>
        <w:t>на всякий случай выхватила из ко</w:t>
      </w:r>
      <w:r>
        <w:rPr>
          <w:rFonts w:ascii="Truetypewriter PolyglOTT" w:hAnsi="Truetypewriter PolyglOTT" w:cs="Truetypewriter PolyglOTT"/>
          <w:sz w:val="28"/>
          <w:szCs w:val="24"/>
        </w:rPr>
        <w:t>буры пистолет*</w:t>
      </w:r>
    </w:p>
    <w:p w:rsidR="0009325D"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состою в сопротивлении, и я его сегодня тоже видела</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Нильс: -Хоть кто-то из моих детей вернёт доброе имя семьи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злостю пнул стол: -Сонэ!!! Я должен, но не могу тебя арестовать… Зачем… Зачем, мы богатейшая семья Федерации…</w:t>
      </w:r>
    </w:p>
    <w:p w:rsidR="00AA1498" w:rsidRDefault="00AA1498" w:rsidP="006A3AD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-Именно что Федерации… Вроде бы старший, а ведёшь себя как тряпка, ты знаешь где меня можно найти…</w:t>
      </w:r>
    </w:p>
    <w:p w:rsidR="00896600" w:rsidRDefault="00896600" w:rsidP="00896600">
      <w:pPr>
        <w:jc w:val="center"/>
        <w:rPr>
          <w:rFonts w:ascii="Truetypewriter PolyglOTT" w:hAnsi="Truetypewriter PolyglOTT" w:cs="Truetypewriter PolyglOTT"/>
          <w:b/>
          <w:sz w:val="36"/>
          <w:szCs w:val="24"/>
        </w:rPr>
      </w:pPr>
      <w:r w:rsidRPr="003953FA">
        <w:rPr>
          <w:rFonts w:ascii="Truetypewriter PolyglOTT" w:hAnsi="Truetypewriter PolyglOTT" w:cs="Truetypewriter PolyglOTT"/>
          <w:b/>
          <w:sz w:val="36"/>
          <w:szCs w:val="24"/>
        </w:rPr>
        <w:t>Глава 4.</w:t>
      </w:r>
      <w:r w:rsidR="003953FA" w:rsidRPr="003953FA">
        <w:rPr>
          <w:rFonts w:ascii="Truetypewriter PolyglOTT" w:hAnsi="Truetypewriter PolyglOTT" w:cs="Truetypewriter PolyglOTT"/>
          <w:b/>
          <w:sz w:val="36"/>
          <w:szCs w:val="24"/>
        </w:rPr>
        <w:t xml:space="preserve"> Восточный ветер…</w:t>
      </w:r>
    </w:p>
    <w:p w:rsidR="003953FA"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150</w:t>
      </w:r>
      <w:r w:rsidRPr="003953FA">
        <w:rPr>
          <w:rFonts w:ascii="Truetypewriter PolyglOTT" w:hAnsi="Truetypewriter PolyglOTT" w:cs="Truetypewriter PolyglOTT"/>
          <w:sz w:val="28"/>
          <w:szCs w:val="24"/>
        </w:rPr>
        <w:t>’02’’12 5794</w:t>
      </w:r>
      <w:r>
        <w:rPr>
          <w:rFonts w:ascii="Truetypewriter PolyglOTT" w:hAnsi="Truetypewriter PolyglOTT" w:cs="Truetypewriter PolyglOTT"/>
          <w:sz w:val="28"/>
          <w:szCs w:val="24"/>
        </w:rPr>
        <w:t xml:space="preserve"> об. *Штаб сопротивления*</w:t>
      </w:r>
    </w:p>
    <w:p w:rsidR="00C70451" w:rsidRDefault="003953FA"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w:t>
      </w:r>
      <w:r w:rsidR="00C70451">
        <w:rPr>
          <w:rFonts w:ascii="Truetypewriter PolyglOTT" w:hAnsi="Truetypewriter PolyglOTT" w:cs="Truetypewriter PolyglOTT"/>
          <w:sz w:val="28"/>
          <w:szCs w:val="24"/>
        </w:rPr>
        <w:t>-…Я приблизительно подсчитал, нам нужно около 500 об. на создание армии. Сейчас наш мятеж подавят в два счёта</w:t>
      </w:r>
    </w:p>
    <w:p w:rsidR="003953FA"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-Вы учитывали нон-девиантов?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я их взял за базовую единицу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-Это не так работает, нон-девианты обладают очень высоким интеллектом, они не знают страха, невероятно точно следуют всем правилам, а главное – они будут работать, воевать до последней капли крови, надо только агитировать их</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-Тогда нужны веские причины, надо доказать, что у меня есть право на законную власть?</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-Это и есть главная проблема</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w:t>
      </w:r>
      <w:proofErr w:type="gramStart"/>
      <w:r>
        <w:rPr>
          <w:rFonts w:ascii="Truetypewriter PolyglOTT" w:hAnsi="Truetypewriter PolyglOTT" w:cs="Truetypewriter PolyglOTT"/>
          <w:sz w:val="28"/>
          <w:szCs w:val="24"/>
        </w:rPr>
        <w:t>В</w:t>
      </w:r>
      <w:proofErr w:type="gramEnd"/>
      <w:r>
        <w:rPr>
          <w:rFonts w:ascii="Truetypewriter PolyglOTT" w:hAnsi="Truetypewriter PolyglOTT" w:cs="Truetypewriter PolyglOTT"/>
          <w:sz w:val="28"/>
          <w:szCs w:val="24"/>
        </w:rPr>
        <w:t xml:space="preserve"> комнату вошёл солдат*</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Солдат: -Разрешите? </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-Да, прошу</w:t>
      </w:r>
    </w:p>
    <w:p w:rsidR="00C70451" w:rsidRDefault="00C70451"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-До нас дошли слухи, что некий новый человек хочет вступить в сопротивление, всем интересно как вы завербуете его, так как именно вы, в своё время завербовали Шрина Кришлау</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 я найду его. Что касательно Ши, это был его выбор, он слишком пацифистичен, хоть и величайший генерал. Я даже не знаю, что с ним стало</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-Зато я знаю, вся семья Шрин лежит в криостазисе, в частном музее в поместье Шэн на Силве, там же, где ваши доспехи, оружие…</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-Почему мы ещё тут, эти доспехи для меня крайне важны? Подождёт новичок, надо только придумать, как защититься от пуль, пока я буду надевать доспехи</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-Плазменный силовой генератор схемы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они запрещены к производству, но разве это проблема?</w:t>
      </w:r>
    </w:p>
    <w:p w:rsidR="00C2242C" w:rsidRDefault="00C2242C"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152'10''10 </w:t>
      </w:r>
      <w:r w:rsidRPr="003953FA">
        <w:rPr>
          <w:rFonts w:ascii="Truetypewriter PolyglOTT" w:hAnsi="Truetypewriter PolyglOTT" w:cs="Truetypewriter PolyglOTT"/>
          <w:sz w:val="28"/>
          <w:szCs w:val="24"/>
        </w:rPr>
        <w:t>5794</w:t>
      </w:r>
      <w:r>
        <w:rPr>
          <w:rFonts w:ascii="Truetypewriter PolyglOTT" w:hAnsi="Truetypewriter PolyglOTT" w:cs="Truetypewriter PolyglOTT"/>
          <w:sz w:val="28"/>
          <w:szCs w:val="24"/>
        </w:rPr>
        <w:t xml:space="preserve"> об. Начальнику обороны Сильвы: Сегодня некий неизвестный гражданин зашёл в музей поместья Зофэ. Он двигался вместе с экскурсией до доспехов Пимбуры старшего. Затем он открыл плазменный щит и надел доспехи, охранники открыли огонь, но доспехи не поддавались </w:t>
      </w:r>
      <w:r w:rsidR="00203B18">
        <w:rPr>
          <w:rFonts w:ascii="Truetypewriter PolyglOTT" w:hAnsi="Truetypewriter PolyglOTT" w:cs="Truetypewriter PolyglOTT"/>
          <w:sz w:val="28"/>
          <w:szCs w:val="24"/>
        </w:rPr>
        <w:t xml:space="preserve">пулям, также, как и щит. Неизвестный взял из стенда пистолет Эниси Зофэ, а также его кинжал, затем скрылся в неизвестном направлении. </w:t>
      </w:r>
    </w:p>
    <w:p w:rsidR="00C2242C" w:rsidRP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203B18">
        <w:rPr>
          <w:rFonts w:ascii="Truetypewriter PolyglOTT" w:hAnsi="Truetypewriter PolyglOTT" w:cs="Truetypewriter PolyglOTT"/>
          <w:sz w:val="28"/>
          <w:szCs w:val="24"/>
        </w:rPr>
        <w:t>’40’’35</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-Ваша цель зайдёт в этот переулок, ожидайте</w:t>
      </w:r>
    </w:p>
    <w:p w:rsidR="00203B18" w:rsidRDefault="00203B1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-Хорошо</w:t>
      </w:r>
    </w:p>
    <w:p w:rsidR="00203B18"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w:t>
      </w:r>
      <w:r w:rsidR="00203B18">
        <w:rPr>
          <w:rFonts w:ascii="Truetypewriter PolyglOTT" w:hAnsi="Truetypewriter PolyglOTT" w:cs="Truetypewriter PolyglOTT"/>
          <w:sz w:val="28"/>
          <w:szCs w:val="24"/>
        </w:rPr>
        <w:t>пустя пару минут в переулок зашёл Незес Шэн</w:t>
      </w:r>
      <w:r>
        <w:rPr>
          <w:rFonts w:ascii="Truetypewriter PolyglOTT" w:hAnsi="Truetypewriter PolyglOTT" w:cs="Truetypewriter PolyglOTT"/>
          <w:sz w:val="28"/>
          <w:szCs w:val="24"/>
        </w:rPr>
        <w:t>. Он прошёл пару метров, после чего был повален на землю Эниси</w:t>
      </w:r>
      <w:r w:rsidR="00203B18">
        <w:rPr>
          <w:rFonts w:ascii="Truetypewriter PolyglOTT" w:hAnsi="Truetypewriter PolyglOTT" w:cs="Truetypewriter PolyglOTT"/>
          <w:sz w:val="28"/>
          <w:szCs w:val="24"/>
        </w:rPr>
        <w:t>*</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Эниси: -Теперь понятно, как действует Федерация хоть бы кого-то другого попытались бы подослать</w:t>
      </w:r>
    </w:p>
    <w:p w:rsidR="00AC4764" w:rsidRDefault="00AC476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-Идиот! Что за дурная привычка класть всех на лопатки?! Если вам интересно, то я здесь по своему желанию. Мои взгляды на мир изменились…</w:t>
      </w:r>
    </w:p>
    <w:p w:rsidR="000B6A4D" w:rsidRDefault="000B6A4D" w:rsidP="000B6A4D">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5.</w:t>
      </w:r>
      <w:r w:rsidR="00C01ED0">
        <w:rPr>
          <w:rFonts w:ascii="Truetypewriter PolyglOTT" w:hAnsi="Truetypewriter PolyglOTT" w:cs="Truetypewriter PolyglOTT"/>
          <w:b/>
          <w:sz w:val="36"/>
          <w:szCs w:val="24"/>
        </w:rPr>
        <w:t xml:space="preserve"> О горе мне горе…</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153</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55’’17</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 заходит Энэси*</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его привёл</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выходя из-за угла: -Кого? А… Что, братец, совестливо стало, за ошибки предка?</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-Нет, просто я понял, что Аро хочет через тётю Танэ подмять под себя все концерны семьи Шэн, как это уже произошло с «Эльмесом»</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брось, Аро нет дела до «Адоры» и «Пимбазенъерих Аутоматих», если его что-то и интересует, то это мануфактуры по огранке драгоценных камней</w:t>
      </w:r>
    </w:p>
    <w:p w:rsidR="007376C6" w:rsidRDefault="007376C6"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-Он попросил отца, об том, чтоб отец не претендовал, в случае чего, на престол, ни с проста </w:t>
      </w:r>
      <w:proofErr w:type="gramStart"/>
      <w:r>
        <w:rPr>
          <w:rFonts w:ascii="Truetypewriter PolyglOTT" w:hAnsi="Truetypewriter PolyglOTT" w:cs="Truetypewriter PolyglOTT"/>
          <w:sz w:val="28"/>
          <w:szCs w:val="24"/>
        </w:rPr>
        <w:t>Со</w:t>
      </w:r>
      <w:proofErr w:type="gramEnd"/>
      <w:r>
        <w:rPr>
          <w:rFonts w:ascii="Truetypewriter PolyglOTT" w:hAnsi="Truetypewriter PolyglOTT" w:cs="Truetypewriter PolyglOTT"/>
          <w:sz w:val="28"/>
          <w:szCs w:val="24"/>
        </w:rPr>
        <w:t>, ни с проста…</w:t>
      </w:r>
    </w:p>
    <w:p w:rsidR="007376C6"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не спорьте</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-Можешь нас оставить наедине, Нэ?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-Ясно, кого ты хочешь себе в мужья…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женат и моя жена ещё жива, её зовут Ниссэ…</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 уйду пока меня не уложил на лопатки Эниси, меня, элитного бойца федерации…</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-Заметь, ни я сказал, что федерация привела в упадок абсолютно всё, ладно ступай…</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ушёл*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-Я давно хотела спросить</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-Задавай, пожалуйста</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-Как вы угадали моё имя?</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-Понимаешь, у меня был брат – Вист Шэн</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-Тот, что вас предал?</w:t>
      </w:r>
    </w:p>
    <w:p w:rsidR="009003D8" w:rsidRDefault="009003D8"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 xml:space="preserve">Эниси: -Да, но помимо его был ещё брат Эниси Ли, но все его звали Ли, так удобнее. Эниси любил некую Сонэ Бонтропэ. А потом она предала его и ушла </w:t>
      </w:r>
      <w:r w:rsidR="005D2AF3">
        <w:rPr>
          <w:rFonts w:ascii="Truetypewriter PolyglOTT" w:hAnsi="Truetypewriter PolyglOTT" w:cs="Truetypewriter PolyglOTT"/>
          <w:sz w:val="28"/>
          <w:szCs w:val="24"/>
        </w:rPr>
        <w:t>к Висту. Ты вылитая копия Сонэ. То же тонкое белёсое лицо, те же злато-белые волосы, тонкие губы, аккуратный нос, только что глаза зелёные, я правда не помню её глаз, но точно не зелёные. Так как тогда зелёные глаза были только у Федералов. Ли любил её, очень сильно, можно сказать, что он не мог без неё жить. Неудивительно, что он убил Ви сразу, как узнал об измене.</w:t>
      </w:r>
    </w:p>
    <w:p w:rsidR="005D2AF3"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Сонэ: -А как он выглядел? </w:t>
      </w:r>
    </w:p>
    <w:p w:rsidR="001B3395" w:rsidRDefault="005D2AF3"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-Ли? 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были прекрасные глаза, голубые, как море, с насыщенной синей каймой глаз. Его лицо было немного овальным, но при этом у него был ярко выражен подбородок. Его </w:t>
      </w:r>
      <w:r w:rsidR="001B3395">
        <w:rPr>
          <w:rFonts w:ascii="Truetypewriter PolyglOTT" w:hAnsi="Truetypewriter PolyglOTT" w:cs="Truetypewriter PolyglOTT"/>
          <w:sz w:val="28"/>
          <w:szCs w:val="24"/>
        </w:rPr>
        <w:t>губы были небольшими, а кожа всегда имела загар: он никогда н любил седеть на месте…</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-Такой, как я представляла идеального мужа… Я про него слышала, но никогда не видела. Он в центре консервации, я могу туда попасть, и я сделаю это сиюминутно. Незес!!! Пошли!</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-Куда ещё? </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с улыбкой: -В музей, в центр консервации, ты меня туда проведёшь</w:t>
      </w:r>
    </w:p>
    <w:p w:rsid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-Ладно…</w:t>
      </w:r>
    </w:p>
    <w:p w:rsidR="001B3395" w:rsidRPr="001B3395" w:rsidRDefault="001B3395" w:rsidP="007376C6">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*Центр консервации и принудительного крио содержания*</w:t>
      </w:r>
    </w:p>
    <w:p w:rsidR="001B3395"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-Вы навестить своего родственника?</w:t>
      </w:r>
    </w:p>
    <w:p w:rsidR="00C01ED0" w:rsidRPr="00C01ED0" w:rsidRDefault="001B3395" w:rsidP="00C01ED0">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Незес: -Можно и так сказать, *Незес достал документы* полковник Незес Шэн, Войска Спец Реагирования Пимбазенсокй Республики Федерации  </w:t>
      </w:r>
    </w:p>
    <w:p w:rsidR="00203B18"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-Она с вами?</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-Да, Сонэ Шэн – сестра</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-Хорошо, кто вам нужен?</w:t>
      </w:r>
    </w:p>
    <w:p w:rsidR="001B3395" w:rsidRDefault="001B339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-Эниси Ли, больше известный, как генерал Ли</w:t>
      </w:r>
    </w:p>
    <w:p w:rsidR="003D55F9" w:rsidRDefault="003D55F9"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-Странный выбор для семьи Шэн, но не мне лезть в чужие дела, прошу за мной…</w:t>
      </w:r>
    </w:p>
    <w:p w:rsidR="003D55F9"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привела к капсуле*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Администратор: -Вас оставить наедине?</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Незес: -Будьте добры…</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я не знаю какой он человек в душе, но выглядит он как тот, с кем я хотела бы провести всю свою жизнь…</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-Со, он убил своего брата, он преступник, как не крути</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-Нэ, смотри, он выглядит как ты, одно лицо, кто это?</w:t>
      </w:r>
    </w:p>
    <w:p w:rsidR="00CF14A4"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-Некий генерал Тао, надо спросить у Эниси о нём, кстати ты заметила, что он похож на отца</w:t>
      </w:r>
    </w:p>
    <w:p w:rsidR="00F8230C" w:rsidRDefault="00CF14A4"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-Да, но пока ему не говорила, у него голубые глаза, всегда серьёзное лицо, слегка бледноватая, н опри этом не болезненная кожа, тонкие брови. Но характер такой же непробиваемый. Правда Эниси в два раза его моложе, но не суть…</w:t>
      </w:r>
      <w:r w:rsidR="00F8230C">
        <w:rPr>
          <w:rFonts w:ascii="Truetypewriter PolyglOTT" w:hAnsi="Truetypewriter PolyglOTT" w:cs="Truetypewriter PolyglOTT"/>
          <w:sz w:val="28"/>
          <w:szCs w:val="24"/>
        </w:rPr>
        <w:t>*</w:t>
      </w:r>
      <w:proofErr w:type="gramStart"/>
      <w:r w:rsidR="00F8230C">
        <w:rPr>
          <w:rFonts w:ascii="Truetypewriter PolyglOTT" w:hAnsi="Truetypewriter PolyglOTT" w:cs="Truetypewriter PolyglOTT"/>
          <w:sz w:val="28"/>
          <w:szCs w:val="24"/>
        </w:rPr>
        <w:t>С</w:t>
      </w:r>
      <w:proofErr w:type="gramEnd"/>
      <w:r w:rsidR="00F8230C">
        <w:rPr>
          <w:rFonts w:ascii="Truetypewriter PolyglOTT" w:hAnsi="Truetypewriter PolyglOTT" w:cs="Truetypewriter PolyglOTT"/>
          <w:sz w:val="28"/>
          <w:szCs w:val="24"/>
        </w:rPr>
        <w:t xml:space="preserve"> улыбкой* Просто знай, что я влюбилась</w:t>
      </w:r>
      <w:r>
        <w:rPr>
          <w:rFonts w:ascii="Truetypewriter PolyglOTT" w:hAnsi="Truetypewriter PolyglOTT" w:cs="Truetypewriter PolyglOTT"/>
          <w:sz w:val="28"/>
          <w:szCs w:val="24"/>
        </w:rPr>
        <w:t xml:space="preserve"> </w:t>
      </w:r>
      <w:r w:rsidR="00F8230C">
        <w:rPr>
          <w:rFonts w:ascii="Truetypewriter PolyglOTT" w:hAnsi="Truetypewriter PolyglOTT" w:cs="Truetypewriter PolyglOTT"/>
          <w:sz w:val="28"/>
          <w:szCs w:val="24"/>
        </w:rPr>
        <w:t>в Ли с первого взгляда</w:t>
      </w:r>
    </w:p>
    <w:p w:rsidR="008A5017" w:rsidRDefault="008A5017" w:rsidP="008A5017">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6. Ожидание – наша реальность…</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359</w:t>
      </w:r>
      <w:r w:rsidRPr="003953FA">
        <w:rPr>
          <w:rFonts w:ascii="Truetypewriter PolyglOTT" w:hAnsi="Truetypewriter PolyglOTT" w:cs="Truetypewriter PolyglOTT"/>
          <w:sz w:val="28"/>
          <w:szCs w:val="24"/>
        </w:rPr>
        <w:t>’</w:t>
      </w:r>
      <w:r>
        <w:rPr>
          <w:rFonts w:ascii="Truetypewriter PolyglOTT" w:hAnsi="Truetypewriter PolyglOTT" w:cs="Truetypewriter PolyglOTT"/>
          <w:sz w:val="28"/>
          <w:szCs w:val="24"/>
        </w:rPr>
        <w:t>12’’56</w:t>
      </w:r>
      <w:r w:rsidRPr="003953FA">
        <w:rPr>
          <w:rFonts w:ascii="Truetypewriter PolyglOTT" w:hAnsi="Truetypewriter PolyglOTT" w:cs="Truetypewriter PolyglOTT"/>
          <w:sz w:val="28"/>
          <w:szCs w:val="24"/>
        </w:rPr>
        <w:t xml:space="preserve"> 5794</w:t>
      </w:r>
      <w:r>
        <w:rPr>
          <w:rFonts w:ascii="Truetypewriter PolyglOTT" w:hAnsi="Truetypewriter PolyglOTT" w:cs="Truetypewriter PolyglOTT"/>
          <w:sz w:val="28"/>
          <w:szCs w:val="24"/>
        </w:rPr>
        <w:t xml:space="preserve"> об. *Штаб сопротивления*</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долго думал над этим, и принял решение: сопротивление пока крайне слабо, и сколько времени нужно на её усиление я не знаю. Сонэ, Нэзес, я знаю, что вац отец смертельно болен, но у меня для вас есть одно предложение: вы втроём пишите прошение к Аро Каале. Я чётко продумал что там должно быть, вы напишите, что жить не можете без отца. Поэтому попросите вас отправить в криостазис. Когда придёт время мы вас разбудим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-А зачем всё это?</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-Чтобы сохранить за вами концерны, они на финальном этапе пригодятся нам.</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-Тогда можно будет вытащить ещё и генерала Ли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-Я вытащу всех, до кого дотянутся мои руки</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-Только не трогайте капсулы Ниссэ и Исаака, если вы их попытаетесь разбудить, то они умрут</w:t>
      </w:r>
    </w:p>
    <w:p w:rsidR="008A5017"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-Что!? Почему!? Может это ошибка!?</w:t>
      </w:r>
    </w:p>
    <w:p w:rsidR="00E14B48" w:rsidRDefault="008A5017"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w:t>
      </w:r>
      <w:proofErr w:type="gramStart"/>
      <w:r>
        <w:rPr>
          <w:rFonts w:ascii="Truetypewriter PolyglOTT" w:hAnsi="Truetypewriter PolyglOTT" w:cs="Truetypewriter PolyglOTT"/>
          <w:sz w:val="28"/>
          <w:szCs w:val="24"/>
        </w:rPr>
        <w:t>Боюсь</w:t>
      </w:r>
      <w:proofErr w:type="gramEnd"/>
      <w:r>
        <w:rPr>
          <w:rFonts w:ascii="Truetypewriter PolyglOTT" w:hAnsi="Truetypewriter PolyglOTT" w:cs="Truetypewriter PolyglOTT"/>
          <w:sz w:val="28"/>
          <w:szCs w:val="24"/>
        </w:rPr>
        <w:t xml:space="preserve"> что нет, </w:t>
      </w:r>
      <w:r w:rsidR="00E14B48">
        <w:rPr>
          <w:rFonts w:ascii="Truetypewriter PolyglOTT" w:hAnsi="Truetypewriter PolyglOTT" w:cs="Truetypewriter PolyglOTT"/>
          <w:sz w:val="28"/>
          <w:szCs w:val="24"/>
        </w:rPr>
        <w:t>у Исаака, как вызнаете, не завершён переход, а Ниссэ беременна, и при этом ранена. Если вы её разморозите, то убьёте. Мы ещё не придумали как спасать таких…</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-Она же была абсолютна цела, при входе в криостазис</w:t>
      </w:r>
    </w:p>
    <w:p w:rsidR="00E14B48"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Сонэ: -Вист и Жифэ решили устроить дуэль, прямо там, в подвале, но оба промахнулись, Жифэ сильно ранил Ниссэ</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-Эниси, но Аро же тогда получит все наши концерны</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-Вы сделайте вклад в банк Федерации, отдадите свои активы государству, можно сказать, что даже разбогатеет, права все у вас остануться</w:t>
      </w:r>
    </w:p>
    <w:p w:rsidR="000D1F7B"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-Надеюсь вы правы…</w:t>
      </w:r>
    </w:p>
    <w:p w:rsidR="00C56D02" w:rsidRDefault="00E14B48"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максимально сухо: -Надеюсь вы меня поняли</w:t>
      </w:r>
    </w:p>
    <w:p w:rsidR="008A5017" w:rsidRDefault="00C56D02"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Прошение к Аро Каале</w:t>
      </w:r>
      <w:r w:rsidR="008A5017">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от 360</w:t>
      </w:r>
      <w:r w:rsidRPr="00C56D02">
        <w:rPr>
          <w:rFonts w:ascii="Truetypewriter PolyglOTT" w:hAnsi="Truetypewriter PolyglOTT" w:cs="Truetypewriter PolyglOTT"/>
          <w:sz w:val="28"/>
          <w:szCs w:val="24"/>
        </w:rPr>
        <w:t xml:space="preserve">’30’’00 </w:t>
      </w:r>
      <w:r>
        <w:rPr>
          <w:rFonts w:ascii="Truetypewriter PolyglOTT" w:hAnsi="Truetypewriter PolyglOTT" w:cs="Truetypewriter PolyglOTT"/>
          <w:sz w:val="28"/>
          <w:szCs w:val="24"/>
        </w:rPr>
        <w:t>5794 об. от имени Незеса Шэна</w:t>
      </w:r>
    </w:p>
    <w:p w:rsidR="00C56D02"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Прошу перевести нас, то есть меня, Незеса Шэан, Сонэ Шен и Нильса Шэн, в безвременный криостазис, так наш отец неизлечимо болен, а мы с сестрой не можем без него жить.</w:t>
      </w:r>
      <w:r w:rsidR="000D1F7B">
        <w:rPr>
          <w:rFonts w:ascii="Truetypewriter PolyglOTT" w:hAnsi="Truetypewriter PolyglOTT" w:cs="Truetypewriter PolyglOTT"/>
          <w:sz w:val="28"/>
          <w:szCs w:val="24"/>
        </w:rPr>
        <w:t xml:space="preserve"> Все наши активы будут на депозите в банке Федерации</w:t>
      </w:r>
    </w:p>
    <w:p w:rsidR="00C54A86" w:rsidRDefault="00C54A86"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От Аро Каале Незесу Шэну лично</w:t>
      </w:r>
    </w:p>
    <w:p w:rsidR="00C54A86" w:rsidRDefault="000D1F7B"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сын мой, я тебя понимаю, но ты уверен, что хочешь закончить жизнь так? Я пришлю за вами завтра машину, но помни, сестру с братом положат в криостазис в центре консервации, а тебя, как военнообязанного в цитадели на Кбинсте…</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*Из дневника Эниси* </w:t>
      </w:r>
      <w:r w:rsidRPr="00AA4015">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…01</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0</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Две сотни оборотов мы занимаемся одной агитацией, мне кажется пора… </w:t>
      </w:r>
    </w:p>
    <w:p w:rsidR="00EA0D60" w:rsidRDefault="00AA4015"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03</w:t>
      </w:r>
      <w:r w:rsidRPr="00AA4015">
        <w:rPr>
          <w:rFonts w:ascii="Truetypewriter PolyglOTT" w:hAnsi="Truetypewriter PolyglOTT" w:cs="Truetypewriter PolyglOTT"/>
          <w:sz w:val="28"/>
          <w:szCs w:val="24"/>
        </w:rPr>
        <w:t>’</w:t>
      </w:r>
      <w:r>
        <w:rPr>
          <w:rFonts w:ascii="Truetypewriter PolyglOTT" w:hAnsi="Truetypewriter PolyglOTT" w:cs="Truetypewriter PolyglOTT"/>
          <w:sz w:val="28"/>
          <w:szCs w:val="24"/>
        </w:rPr>
        <w:t>1</w:t>
      </w:r>
      <w:r w:rsidRPr="00AA4015">
        <w:rPr>
          <w:rFonts w:ascii="Truetypewriter PolyglOTT" w:hAnsi="Truetypewriter PolyglOTT" w:cs="Truetypewriter PolyglOTT"/>
          <w:sz w:val="28"/>
          <w:szCs w:val="24"/>
        </w:rPr>
        <w:t>0”</w:t>
      </w:r>
      <w:r>
        <w:rPr>
          <w:rFonts w:ascii="Truetypewriter PolyglOTT" w:hAnsi="Truetypewriter PolyglOTT" w:cs="Truetypewriter PolyglOTT"/>
          <w:sz w:val="28"/>
          <w:szCs w:val="24"/>
        </w:rPr>
        <w:t xml:space="preserve">15 6000 об. Мы вытащили из криостазиса Ши и всю семью Кришлау, </w:t>
      </w:r>
      <w:proofErr w:type="gramStart"/>
      <w:r>
        <w:rPr>
          <w:rFonts w:ascii="Truetypewriter PolyglOTT" w:hAnsi="Truetypewriter PolyglOTT" w:cs="Truetypewriter PolyglOTT"/>
          <w:sz w:val="28"/>
          <w:szCs w:val="24"/>
        </w:rPr>
        <w:t>Ли</w:t>
      </w:r>
      <w:proofErr w:type="gramEnd"/>
      <w:r>
        <w:rPr>
          <w:rFonts w:ascii="Truetypewriter PolyglOTT" w:hAnsi="Truetypewriter PolyglOTT" w:cs="Truetypewriter PolyglOTT"/>
          <w:sz w:val="28"/>
          <w:szCs w:val="24"/>
        </w:rPr>
        <w:t xml:space="preserve">, Тао, Сонэ, </w:t>
      </w:r>
      <w:r w:rsidR="00EA0D60">
        <w:rPr>
          <w:rFonts w:ascii="Truetypewriter PolyglOTT" w:hAnsi="Truetypewriter PolyglOTT" w:cs="Truetypewriter PolyglOTT"/>
          <w:sz w:val="28"/>
          <w:szCs w:val="24"/>
        </w:rPr>
        <w:t xml:space="preserve">забрали капсулы с Ниссэ и Исааком. Когда открылись капсулы Сонэ и Ли, первое, что спросил </w:t>
      </w:r>
      <w:proofErr w:type="gramStart"/>
      <w:r w:rsidR="00EA0D60">
        <w:rPr>
          <w:rFonts w:ascii="Truetypewriter PolyglOTT" w:hAnsi="Truetypewriter PolyglOTT" w:cs="Truetypewriter PolyglOTT"/>
          <w:sz w:val="28"/>
          <w:szCs w:val="24"/>
        </w:rPr>
        <w:t>Ли</w:t>
      </w:r>
      <w:proofErr w:type="gramEnd"/>
      <w:r w:rsidR="00EA0D60">
        <w:rPr>
          <w:rFonts w:ascii="Truetypewriter PolyglOTT" w:hAnsi="Truetypewriter PolyglOTT" w:cs="Truetypewriter PolyglOTT"/>
          <w:sz w:val="28"/>
          <w:szCs w:val="24"/>
        </w:rPr>
        <w:t>: «Сонэ?» - и она ответила: «Да, Сонэ Шэн, но не та, о которой ты подумал», - далее они долго говорили о своём и в конце поцеловал</w:t>
      </w:r>
      <w:r w:rsidR="00F023B4">
        <w:rPr>
          <w:rFonts w:ascii="Truetypewriter PolyglOTT" w:hAnsi="Truetypewriter PolyglOTT" w:cs="Truetypewriter PolyglOTT"/>
          <w:sz w:val="28"/>
          <w:szCs w:val="24"/>
        </w:rPr>
        <w:t>и друг друга, чему я был сильно у</w:t>
      </w:r>
      <w:r w:rsidR="00EA0D60">
        <w:rPr>
          <w:rFonts w:ascii="Truetypewriter PolyglOTT" w:hAnsi="Truetypewriter PolyglOTT" w:cs="Truetypewriter PolyglOTT"/>
          <w:sz w:val="28"/>
          <w:szCs w:val="24"/>
        </w:rPr>
        <w:t>удивлён, быстро вы, ребята. Федерации наша выходка с кражей заключённых крайне сильно не понравилась, за нами ведут охоту. Но мы не та кучка повстанцев, что была 200 оборотов назад, теперь у нас есть армия, та армия, которой нет не у кого.</w:t>
      </w:r>
      <w:r w:rsidR="006041D2">
        <w:rPr>
          <w:rFonts w:ascii="Truetypewriter PolyglOTT" w:hAnsi="Truetypewriter PolyglOTT" w:cs="Truetypewriter PolyglOTT"/>
          <w:sz w:val="28"/>
          <w:szCs w:val="24"/>
        </w:rPr>
        <w:t xml:space="preserve"> Магвиль будет наш!</w:t>
      </w:r>
      <w:r w:rsidR="00EA0D60">
        <w:rPr>
          <w:rFonts w:ascii="Truetypewriter PolyglOTT" w:hAnsi="Truetypewriter PolyglOTT" w:cs="Truetypewriter PolyglOTT"/>
          <w:sz w:val="28"/>
          <w:szCs w:val="24"/>
        </w:rPr>
        <w:t xml:space="preserve"> Ребята, давайте!!! </w:t>
      </w:r>
    </w:p>
    <w:p w:rsidR="000D1F7B" w:rsidRDefault="00EA0D60" w:rsidP="003953FA">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13</w:t>
      </w:r>
      <w:r w:rsidRPr="00EA0D60">
        <w:rPr>
          <w:rFonts w:ascii="Truetypewriter PolyglOTT" w:hAnsi="Truetypewriter PolyglOTT" w:cs="Truetypewriter PolyglOTT"/>
          <w:sz w:val="28"/>
          <w:szCs w:val="24"/>
        </w:rPr>
        <w:t xml:space="preserve">’40’’00 </w:t>
      </w:r>
      <w:r>
        <w:rPr>
          <w:rFonts w:ascii="Truetypewriter PolyglOTT" w:hAnsi="Truetypewriter PolyglOTT" w:cs="Truetypewriter PolyglOTT"/>
          <w:sz w:val="28"/>
          <w:szCs w:val="24"/>
        </w:rPr>
        <w:t>6000 об. нас загнали на планету, Терру, по-моему. Точно знаю, что на языке аборигенов – Земля…</w:t>
      </w:r>
      <w:r w:rsidRPr="00EA0D60">
        <w:rPr>
          <w:rFonts w:ascii="Truetypewriter PolyglOTT" w:hAnsi="Truetypewriter PolyglOTT" w:cs="Truetypewriter PolyglOTT"/>
          <w:sz w:val="28"/>
          <w:szCs w:val="24"/>
        </w:rPr>
        <w:t>&gt;</w:t>
      </w:r>
    </w:p>
    <w:p w:rsidR="0088493E" w:rsidRDefault="0088493E" w:rsidP="0088493E">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Раздел «Солнечное восстание» Глава 7. Новые земли - новые взгляды.</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sidR="00AB61E6">
        <w:rPr>
          <w:rFonts w:ascii="Truetypewriter PolyglOTT" w:hAnsi="Truetypewriter PolyglOTT" w:cs="Truetypewriter PolyglOTT"/>
          <w:sz w:val="28"/>
          <w:szCs w:val="36"/>
        </w:rPr>
        <w:t>у Федеральных войск Норсту Каале</w:t>
      </w:r>
      <w:r w:rsidRPr="006C3542">
        <w:rPr>
          <w:rFonts w:ascii="Truetypewriter PolyglOTT" w:hAnsi="Truetypewriter PolyglOTT" w:cs="Truetypewriter PolyglOTT"/>
          <w:sz w:val="28"/>
          <w:szCs w:val="36"/>
        </w:rPr>
        <w:t xml:space="preserve"> 13'40''01 град. 6000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ab/>
        <w:t xml:space="preserve">Сегодня в 13’00’’00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«Пимбезн» под командованием некого Эниси Фирцино Нильс Зофе (Пимбуры) атаковали столицу Пимбазена – Магвиль. В ходе столкновения было потеряно 30% личного состава, но сепаратисты были отброшены на планету </w:t>
      </w:r>
      <w:r w:rsidRPr="006C3542">
        <w:rPr>
          <w:rFonts w:ascii="Truetypewriter PolyglOTT" w:hAnsi="Truetypewriter PolyglOTT" w:cs="Truetypewriter PolyglOTT"/>
          <w:sz w:val="28"/>
          <w:szCs w:val="36"/>
          <w:lang w:val="en-US"/>
        </w:rPr>
        <w:t>S</w:t>
      </w:r>
      <w:r w:rsidRPr="006C3542">
        <w:rPr>
          <w:rFonts w:ascii="Truetypewriter PolyglOTT" w:hAnsi="Truetypewriter PolyglOTT" w:cs="Truetypewriter PolyglOTT"/>
          <w:sz w:val="28"/>
          <w:szCs w:val="36"/>
        </w:rPr>
        <w:t xml:space="preserve">-03 звёздной системы </w:t>
      </w:r>
      <w:r w:rsidRPr="006C3542">
        <w:rPr>
          <w:rFonts w:ascii="Truetypewriter PolyglOTT" w:hAnsi="Truetypewriter PolyglOTT" w:cs="Truetypewriter PolyglOTT"/>
          <w:sz w:val="28"/>
          <w:szCs w:val="36"/>
          <w:lang w:val="en-US"/>
        </w:rPr>
        <w:t>M</w:t>
      </w:r>
      <w:r w:rsidRPr="006C3542">
        <w:rPr>
          <w:rFonts w:ascii="Truetypewriter PolyglOTT" w:hAnsi="Truetypewriter PolyglOTT" w:cs="Truetypewriter PolyglOTT"/>
          <w:sz w:val="28"/>
          <w:szCs w:val="36"/>
        </w:rPr>
        <w:t>-1000, галактики путь молока.</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Планета обитаема и населена некой менее развитой, но более агрессивной расой (население ~ 7.5 млд. разумных особей). Сепаратисты ушли в тень и установили силовые поля.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Предлагаю взять планету штурмом, уничтожить сепаратистов, подчинить так называемых «Землян».</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Генерал-полковник сектора «Восток-15» Трен Косдацу </w:t>
      </w:r>
    </w:p>
    <w:p w:rsidR="006C3542" w:rsidRPr="006C3542" w:rsidRDefault="006C3542" w:rsidP="006C3542">
      <w:pPr>
        <w:jc w:val="both"/>
        <w:rPr>
          <w:rFonts w:ascii="Truetypewriter PolyglOTT" w:hAnsi="Truetypewriter PolyglOTT" w:cs="Truetypewriter PolyglOTT"/>
          <w:sz w:val="28"/>
          <w:szCs w:val="36"/>
        </w:rPr>
      </w:pP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Трену Косдацу 13'40''40 град. </w:t>
      </w:r>
      <w:r w:rsidR="005D4C3C">
        <w:rPr>
          <w:rFonts w:ascii="Truetypewriter PolyglOTT" w:hAnsi="Truetypewriter PolyglOTT" w:cs="Truetypewriter PolyglOTT"/>
          <w:sz w:val="28"/>
          <w:szCs w:val="36"/>
        </w:rPr>
        <w:t xml:space="preserve">6000 </w:t>
      </w:r>
      <w:r w:rsidRPr="006C3542">
        <w:rPr>
          <w:rFonts w:ascii="Truetypewriter PolyglOTT" w:hAnsi="Truetypewriter PolyglOTT" w:cs="Truetypewriter PolyglOTT"/>
          <w:sz w:val="28"/>
          <w:szCs w:val="36"/>
        </w:rPr>
        <w:t xml:space="preserve">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Любые действия, направленные против планеты в карантинной зоне, прекратить. Вернуться в центр зоны «Восток-15» на охрану Магвиля. </w:t>
      </w:r>
    </w:p>
    <w:p w:rsidR="006C3542" w:rsidRPr="006C3542" w:rsidRDefault="006C3542" w:rsidP="006C354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Причиной данного решения можно считать ваши потери: 10 сухопутных армий, 5 авианосных эскадр, 2 космических корабля. </w:t>
      </w:r>
    </w:p>
    <w:p w:rsidR="005734D2" w:rsidRPr="001B617C" w:rsidRDefault="006C3542" w:rsidP="005734D2">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Для Федерации данное расточительство не приемлемо, вы переводитесь в запас. Полномочия принимает выведенный из криостазиса Незес Шэн, он родом из Пимбазена и знает их слабые места.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24"/>
        </w:rPr>
        <w:t>*</w:t>
      </w:r>
      <w:r w:rsidR="006A7CF6">
        <w:rPr>
          <w:rFonts w:ascii="Truetypewriter PolyglOTT" w:hAnsi="Truetypewriter PolyglOTT" w:cs="Truetypewriter PolyglOTT"/>
          <w:sz w:val="28"/>
          <w:szCs w:val="24"/>
        </w:rPr>
        <w:t>Место аварийного приземления</w:t>
      </w:r>
      <w:r>
        <w:rPr>
          <w:rFonts w:ascii="Truetypewriter PolyglOTT" w:hAnsi="Truetypewriter PolyglOTT" w:cs="Truetypewriter PolyglOTT"/>
          <w:sz w:val="28"/>
          <w:szCs w:val="24"/>
        </w:rPr>
        <w:t xml:space="preserve">, </w:t>
      </w:r>
      <w:r w:rsidR="00C81D1B">
        <w:rPr>
          <w:rFonts w:ascii="Truetypewriter PolyglOTT" w:hAnsi="Truetypewriter PolyglOTT" w:cs="Truetypewriter PolyglOTT"/>
          <w:sz w:val="28"/>
          <w:szCs w:val="24"/>
        </w:rPr>
        <w:t xml:space="preserve">Земля, где-то в Таёжной зоне* </w:t>
      </w:r>
      <w:r w:rsidRPr="006C3542">
        <w:rPr>
          <w:rFonts w:ascii="Truetypewriter PolyglOTT" w:hAnsi="Truetypewriter PolyglOTT" w:cs="Truetypewriter PolyglOTT"/>
          <w:sz w:val="28"/>
          <w:szCs w:val="36"/>
        </w:rPr>
        <w:t>13'40''01 град. 6000 об.</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-Закончил писать!?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-Да…</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Ши: -Ты сказал, что мы победим, а мы оказались на краю галактики, даже не так, на краю вселенной! Единственное, что нас спасает – щиты конструкции твоего брата. Почему ты ошибаешься во второй раз, Эниси, почему?</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w:t>
      </w:r>
      <w:r w:rsidR="0058663F">
        <w:rPr>
          <w:rFonts w:ascii="Truetypewriter PolyglOTT" w:hAnsi="Truetypewriter PolyglOTT" w:cs="Truetypewriter PolyglOTT"/>
          <w:sz w:val="28"/>
          <w:szCs w:val="36"/>
        </w:rPr>
        <w:t>и</w:t>
      </w:r>
      <w:r>
        <w:rPr>
          <w:rFonts w:ascii="Truetypewriter PolyglOTT" w:hAnsi="Truetypewriter PolyglOTT" w:cs="Truetypewriter PolyglOTT"/>
          <w:sz w:val="28"/>
          <w:szCs w:val="36"/>
        </w:rPr>
        <w:t>си: -Я не знаю, Ши, я не знаю…</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Ли: -Хватит ругаться, вы все живы и это главное. Жив Ши, Си, их дети, жив Эниси, жив я, жива Сонэ, жив Тао. Мы разве ж не тот состав </w:t>
      </w:r>
      <w:r>
        <w:rPr>
          <w:rFonts w:ascii="Truetypewriter PolyglOTT" w:hAnsi="Truetypewriter PolyglOTT" w:cs="Truetypewriter PolyglOTT"/>
          <w:sz w:val="28"/>
          <w:szCs w:val="36"/>
        </w:rPr>
        <w:lastRenderedPageBreak/>
        <w:t>командования, что почти победил Федерацию, разве у нас нету желания отомстить?</w:t>
      </w:r>
    </w:p>
    <w:p w:rsidR="001B617C" w:rsidRDefault="001B617C"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Эниси: -Ты прав, Эни, ты прав, соберите группу из нон-девиантов, пусть отправятся на разведку и попробуют выучить язык местн</w:t>
      </w:r>
      <w:r w:rsidR="00814214">
        <w:rPr>
          <w:rFonts w:ascii="Truetypewriter PolyglOTT" w:hAnsi="Truetypewriter PolyglOTT" w:cs="Truetypewriter PolyglOTT"/>
          <w:sz w:val="28"/>
          <w:szCs w:val="36"/>
        </w:rPr>
        <w:t>ых, узнать их культуру, датоисчи</w:t>
      </w:r>
      <w:r>
        <w:rPr>
          <w:rFonts w:ascii="Truetypewriter PolyglOTT" w:hAnsi="Truetypewriter PolyglOTT" w:cs="Truetypewriter PolyglOTT"/>
          <w:sz w:val="28"/>
          <w:szCs w:val="36"/>
        </w:rPr>
        <w:t>сление…</w:t>
      </w:r>
    </w:p>
    <w:p w:rsidR="001B617C" w:rsidRDefault="008142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*Гру</w:t>
      </w:r>
      <w:r w:rsidR="00FA0B76">
        <w:rPr>
          <w:rFonts w:ascii="Truetypewriter PolyglOTT" w:hAnsi="Truetypewriter PolyglOTT" w:cs="Truetypewriter PolyglOTT"/>
          <w:sz w:val="28"/>
          <w:szCs w:val="24"/>
        </w:rPr>
        <w:t xml:space="preserve">ппа солдат-добровольцев была собрана* </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к Эниси: -Пимбура, разрешите обратиться</w:t>
      </w:r>
    </w:p>
    <w:p w:rsidR="00FA0B76"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-Говори</w:t>
      </w:r>
    </w:p>
    <w:p w:rsidR="0058663F" w:rsidRDefault="00FA0B7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w:t>
      </w:r>
      <w:r w:rsidR="0058663F">
        <w:rPr>
          <w:rFonts w:ascii="Truetypewriter PolyglOTT" w:hAnsi="Truetypewriter PolyglOTT" w:cs="Truetypewriter PolyglOTT"/>
          <w:sz w:val="28"/>
          <w:szCs w:val="24"/>
        </w:rPr>
        <w:t xml:space="preserve">: -Я нахожу это занимательным фактом, но частота обращения </w:t>
      </w:r>
      <w:r w:rsidR="0058663F">
        <w:rPr>
          <w:rFonts w:ascii="Truetypewriter PolyglOTT" w:hAnsi="Truetypewriter PolyglOTT" w:cs="Truetypewriter PolyglOTT"/>
          <w:sz w:val="28"/>
          <w:szCs w:val="24"/>
          <w:lang w:val="en-US"/>
        </w:rPr>
        <w:t>S</w:t>
      </w:r>
      <w:r w:rsidR="0058663F" w:rsidRPr="0058663F">
        <w:rPr>
          <w:rFonts w:ascii="Truetypewriter PolyglOTT" w:hAnsi="Truetypewriter PolyglOTT" w:cs="Truetypewriter PolyglOTT"/>
          <w:sz w:val="28"/>
          <w:szCs w:val="24"/>
        </w:rPr>
        <w:t>-03</w:t>
      </w:r>
      <w:r w:rsidR="0058663F">
        <w:rPr>
          <w:rFonts w:ascii="Truetypewriter PolyglOTT" w:hAnsi="Truetypewriter PolyglOTT" w:cs="Truetypewriter PolyglOTT"/>
          <w:sz w:val="28"/>
          <w:szCs w:val="24"/>
        </w:rPr>
        <w:t xml:space="preserve"> вокруг материнской звезды</w:t>
      </w:r>
      <w:r w:rsidR="0058663F" w:rsidRPr="0058663F">
        <w:rPr>
          <w:rFonts w:ascii="Truetypewriter PolyglOTT" w:hAnsi="Truetypewriter PolyglOTT" w:cs="Truetypewriter PolyglOTT"/>
          <w:sz w:val="28"/>
          <w:szCs w:val="24"/>
        </w:rPr>
        <w:t xml:space="preserve"> </w:t>
      </w:r>
      <w:r w:rsidR="0058663F">
        <w:rPr>
          <w:rFonts w:ascii="Truetypewriter PolyglOTT" w:hAnsi="Truetypewriter PolyglOTT" w:cs="Truetypewriter PolyglOTT"/>
          <w:sz w:val="28"/>
          <w:szCs w:val="24"/>
        </w:rPr>
        <w:t>равна частоте вращения Кбинста вокруг Алениса</w:t>
      </w:r>
    </w:p>
    <w:p w:rsidR="00FA0B76"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Энси: -Можешь проще?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-Прошу прощения, постоянно забываюсь, так как часто с нон-девиантами общаюсь, если проще, то это означает, что их оборот равен нашему, а значит, скорее всего датоисчисление схоже</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-Спасибо за информацию, ступайте и подтвердите свою теорию… *Шёпотом к Ли, Тао и Ши* Он себя очень странно ведёт, вроде бы нон-девиант, а забывчивый и имеет некую волю разума</w:t>
      </w:r>
    </w:p>
    <w:p w:rsidR="0058663F" w:rsidRDefault="0058663F"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Тао: –Просто совпало, я думаю</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*Где-то в тайге*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-Зачем ты это сказал Пимбуре?</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-Просто счёл забавным, а что?</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-Ничего, всё в порядке, если не учитывать того, что я девиант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-Тогда ты будешь там немного бесполезен, почти как я, у меня плохо получается думать с остальными, но всё же я это могу</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-Выходит, что ты полудевиант, кстати, как тебя зовут?</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-Я Норамар Тородэ, а тебя как?</w:t>
      </w:r>
    </w:p>
    <w:p w:rsidR="001A0F33" w:rsidRDefault="001A0F33"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-Очень приятно, я Сежэс Грас. Норамар, а ты не знаешь почему сюда ещё не прилетели Федералы?</w:t>
      </w:r>
    </w:p>
    <w:p w:rsidR="001A0F33"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Солдат2: -Взаимно, Сежес, а н</w:t>
      </w:r>
      <w:r w:rsidR="001A0F33">
        <w:rPr>
          <w:rFonts w:ascii="Truetypewriter PolyglOTT" w:hAnsi="Truetypewriter PolyglOTT" w:cs="Truetypewriter PolyglOTT"/>
          <w:sz w:val="28"/>
          <w:szCs w:val="24"/>
        </w:rPr>
        <w:t>ас защищает щит конструкции Эниси Ли, он генерирует электромагнитное поле и помощью интерференции создаёт двуслойную оболочку, внутри которой, по средствам микроволн, создаётся плазма, которая удерживается полем с двух сторон</w:t>
      </w:r>
    </w:p>
    <w:p w:rsidR="00BA7922" w:rsidRDefault="00BA792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Солдат: -Ладно, я слишком глуп для этого, что там за шум…</w:t>
      </w:r>
    </w:p>
    <w:p w:rsidR="006A7CF6" w:rsidRDefault="001A0F33" w:rsidP="005734D2">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 xml:space="preserve">*Стихийный штаб сопротивления* </w:t>
      </w:r>
      <w:r w:rsidR="00C81D1B">
        <w:rPr>
          <w:rFonts w:ascii="Truetypewriter PolyglOTT" w:hAnsi="Truetypewriter PolyglOTT" w:cs="Truetypewriter PolyglOTT"/>
          <w:sz w:val="28"/>
          <w:szCs w:val="36"/>
        </w:rPr>
        <w:t>14'00''00</w:t>
      </w:r>
      <w:r w:rsidR="00C81D1B" w:rsidRPr="006C3542">
        <w:rPr>
          <w:rFonts w:ascii="Truetypewriter PolyglOTT" w:hAnsi="Truetypewriter PolyglOTT" w:cs="Truetypewriter PolyglOTT"/>
          <w:sz w:val="28"/>
          <w:szCs w:val="36"/>
        </w:rPr>
        <w:t xml:space="preserve"> град. 6000 об.</w:t>
      </w:r>
      <w:r>
        <w:rPr>
          <w:rFonts w:ascii="Truetypewriter PolyglOTT" w:hAnsi="Truetypewriter PolyglOTT" w:cs="Truetypewriter PolyglOTT"/>
          <w:sz w:val="28"/>
          <w:szCs w:val="36"/>
        </w:rPr>
        <w:t xml:space="preserve"> (00:00 07.09.2006)</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-Пимбура, разведка завершена. Мы находимся на планете Земля. По датоисчислению на планете сейчас 0 минут, 0 часов, 7 день, девятого месяца, 2006 года. Язык, на котором говорят в данном месте звучит примерно так *без акцента на русском, т.к. до этого все диалоги были на Пимбазенском или Федеральном, но были переведены, с оставлением лишь не переводимых слов* Здравствуйте, меня зовут Раас. Мне девятнадцать оборотов, по-вашему лет.</w:t>
      </w:r>
    </w:p>
    <w:p w:rsidR="00FA7468" w:rsidRDefault="00FA7468"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с акцентом: -Страфуйстте, мэнья свут Раас. Мнне тивъятнаатцАть оборатов, </w:t>
      </w:r>
      <w:proofErr w:type="gramStart"/>
      <w:r>
        <w:rPr>
          <w:rFonts w:ascii="Truetypewriter PolyglOTT" w:hAnsi="Truetypewriter PolyglOTT" w:cs="Truetypewriter PolyglOTT"/>
          <w:sz w:val="28"/>
          <w:szCs w:val="24"/>
        </w:rPr>
        <w:t>па-ва</w:t>
      </w:r>
      <w:proofErr w:type="gramEnd"/>
      <w:r>
        <w:rPr>
          <w:rFonts w:ascii="Truetypewriter PolyglOTT" w:hAnsi="Truetypewriter PolyglOTT" w:cs="Truetypewriter PolyglOTT"/>
          <w:sz w:val="28"/>
          <w:szCs w:val="24"/>
        </w:rPr>
        <w:t>… *на пимбазенском* Я сдаюсь, у нас нет подобных звуком</w:t>
      </w:r>
    </w:p>
    <w:p w:rsidR="00FA7468"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-По моим оценкам вам понадобится около года, по местному времени, чтоб выучить этот язык</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-Очень на это надеюсь…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какие у нас координаты?</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Содат: -Мы у некоторого поселения местных жителей – людей, называется Череповесь, население около 300 тысяч особей. У них очень интересная архитектура, если в наших поселениях преобладают малоэтажные дома, которые каждый, даже нон-девиант стремиться украсить, то у них большинство жителей живут в однотипных домах, из некого супер-материал. Все дома похожи как близнецы, их высота 2, 4, 5, 9 и 12 этажей в основном, но есть 4 высоких дома по 16 этажей, и все они одинаковы, стоят по две, одна у одной реки, вторая у другой.</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-Ладно, спасибо…</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Указ Норста Каале от 14</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w:t>
      </w:r>
    </w:p>
    <w:p w:rsidR="00AB61E6" w:rsidRDefault="00AB61E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 свя</w:t>
      </w:r>
      <w:r w:rsidR="000D4824">
        <w:rPr>
          <w:rFonts w:ascii="Truetypewriter PolyglOTT" w:hAnsi="Truetypewriter PolyglOTT" w:cs="Truetypewriter PolyglOTT"/>
          <w:sz w:val="28"/>
          <w:szCs w:val="24"/>
        </w:rPr>
        <w:t xml:space="preserve">зи с подъёмом в Пимбазене </w:t>
      </w:r>
      <w:proofErr w:type="gramStart"/>
      <w:r w:rsidR="000D4824">
        <w:rPr>
          <w:rFonts w:ascii="Truetypewriter PolyglOTT" w:hAnsi="Truetypewriter PolyglOTT" w:cs="Truetypewriter PolyglOTT"/>
          <w:sz w:val="28"/>
          <w:szCs w:val="24"/>
        </w:rPr>
        <w:t xml:space="preserve">контр </w:t>
      </w:r>
      <w:r>
        <w:rPr>
          <w:rFonts w:ascii="Truetypewriter PolyglOTT" w:hAnsi="Truetypewriter PolyglOTT" w:cs="Truetypewriter PolyglOTT"/>
          <w:sz w:val="28"/>
          <w:szCs w:val="24"/>
        </w:rPr>
        <w:t>Федеральных</w:t>
      </w:r>
      <w:proofErr w:type="gramEnd"/>
      <w:r>
        <w:rPr>
          <w:rFonts w:ascii="Truetypewriter PolyglOTT" w:hAnsi="Truetypewriter PolyglOTT" w:cs="Truetypewriter PolyglOTT"/>
          <w:sz w:val="28"/>
          <w:szCs w:val="24"/>
        </w:rPr>
        <w:t xml:space="preserve"> и</w:t>
      </w:r>
      <w:r w:rsidR="000D4824">
        <w:rPr>
          <w:rFonts w:ascii="Truetypewriter PolyglOTT" w:hAnsi="Truetypewriter PolyglOTT" w:cs="Truetypewriter PolyglOTT"/>
          <w:sz w:val="28"/>
          <w:szCs w:val="24"/>
        </w:rPr>
        <w:t xml:space="preserve"> контр</w:t>
      </w:r>
      <w:r>
        <w:rPr>
          <w:rFonts w:ascii="Truetypewriter PolyglOTT" w:hAnsi="Truetypewriter PolyglOTT" w:cs="Truetypewriter PolyglOTT"/>
          <w:sz w:val="28"/>
          <w:szCs w:val="24"/>
        </w:rPr>
        <w:t xml:space="preserve"> революционных настроений, </w:t>
      </w:r>
      <w:r w:rsidR="000D4824">
        <w:rPr>
          <w:rFonts w:ascii="Truetypewriter PolyglOTT" w:hAnsi="Truetypewriter PolyglOTT" w:cs="Truetypewriter PolyglOTT"/>
          <w:sz w:val="28"/>
          <w:szCs w:val="24"/>
        </w:rPr>
        <w:t xml:space="preserve">предоставить Пимбазену полную независимость от федерации. Объявить Пимбазен самостоятельным государством. Создать в Пимбазене конституцию, на подобии федеральной, а также </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легитивную</w:t>
      </w:r>
      <w:r w:rsidR="00044854" w:rsidRPr="00044854">
        <w:rPr>
          <w:rFonts w:ascii="Truetypewriter PolyglOTT" w:hAnsi="Truetypewriter PolyglOTT" w:cs="Truetypewriter PolyglOTT"/>
          <w:sz w:val="28"/>
          <w:szCs w:val="24"/>
        </w:rPr>
        <w:t>”</w:t>
      </w:r>
      <w:r w:rsidR="000D4824">
        <w:rPr>
          <w:rFonts w:ascii="Truetypewriter PolyglOTT" w:hAnsi="Truetypewriter PolyglOTT" w:cs="Truetypewriter PolyglOTT"/>
          <w:sz w:val="28"/>
          <w:szCs w:val="24"/>
        </w:rPr>
        <w:t xml:space="preserve"> власть. При этом, концерны «Адора» и «Пимбазенъерих Аутоматих» возвращаются во владение Незесу Шэну, при этом концерн </w:t>
      </w:r>
      <w:r w:rsidR="00291BB8">
        <w:rPr>
          <w:rFonts w:ascii="Truetypewriter PolyglOTT" w:hAnsi="Truetypewriter PolyglOTT" w:cs="Truetypewriter PolyglOTT"/>
          <w:sz w:val="28"/>
          <w:szCs w:val="24"/>
        </w:rPr>
        <w:t xml:space="preserve">«Эльмес» остаётся во владении Федерации, такое желание изъявил </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сам</w:t>
      </w:r>
      <w:r w:rsidR="00291BB8" w:rsidRPr="00291BB8">
        <w:rPr>
          <w:rFonts w:ascii="Truetypewriter PolyglOTT" w:hAnsi="Truetypewriter PolyglOTT" w:cs="Truetypewriter PolyglOTT"/>
          <w:sz w:val="28"/>
          <w:szCs w:val="24"/>
        </w:rPr>
        <w:t>”</w:t>
      </w:r>
      <w:r w:rsidR="00291BB8">
        <w:rPr>
          <w:rFonts w:ascii="Truetypewriter PolyglOTT" w:hAnsi="Truetypewriter PolyglOTT" w:cs="Truetypewriter PolyglOTT"/>
          <w:sz w:val="28"/>
          <w:szCs w:val="24"/>
        </w:rPr>
        <w:t xml:space="preserve"> Незес Шэн. </w:t>
      </w:r>
    </w:p>
    <w:p w:rsidR="00291BB8" w:rsidRDefault="00291BB8" w:rsidP="005734D2">
      <w:pPr>
        <w:jc w:val="both"/>
        <w:rPr>
          <w:rFonts w:ascii="Truetypewriter PolyglOTT" w:hAnsi="Truetypewriter PolyglOTT" w:cs="Truetypewriter PolyglOTT"/>
          <w:b/>
          <w:sz w:val="28"/>
          <w:szCs w:val="24"/>
        </w:rPr>
      </w:pPr>
      <w:r w:rsidRPr="00291BB8">
        <w:rPr>
          <w:rFonts w:ascii="Truetypewriter PolyglOTT" w:hAnsi="Truetypewriter PolyglOTT" w:cs="Truetypewriter PolyglOTT"/>
          <w:b/>
          <w:sz w:val="28"/>
          <w:szCs w:val="24"/>
        </w:rPr>
        <w:t>*</w:t>
      </w:r>
      <w:r>
        <w:rPr>
          <w:rFonts w:ascii="Truetypewriter PolyglOTT" w:hAnsi="Truetypewriter PolyglOTT" w:cs="Truetypewriter PolyglOTT"/>
          <w:b/>
          <w:sz w:val="28"/>
          <w:szCs w:val="24"/>
        </w:rPr>
        <w:t xml:space="preserve">Заметка рассказчика: Мы дошли до 1-ого переломного события, оно получило в последствии название «Солнечное восстание», далее в записках Эниси и других членов сопротивления фигурирует земная </w:t>
      </w:r>
      <w:r>
        <w:rPr>
          <w:rFonts w:ascii="Truetypewriter PolyglOTT" w:hAnsi="Truetypewriter PolyglOTT" w:cs="Truetypewriter PolyglOTT"/>
          <w:b/>
          <w:sz w:val="28"/>
          <w:szCs w:val="24"/>
        </w:rPr>
        <w:lastRenderedPageBreak/>
        <w:t>дата, скорее всего по тому, что она записывается и воспринимается проще</w:t>
      </w:r>
      <w:r w:rsidR="00044854">
        <w:rPr>
          <w:rFonts w:ascii="Truetypewriter PolyglOTT" w:hAnsi="Truetypewriter PolyglOTT" w:cs="Truetypewriter PolyglOTT"/>
          <w:b/>
          <w:sz w:val="28"/>
          <w:szCs w:val="24"/>
        </w:rPr>
        <w:t>. Ну и как вы поняли генерала Незеса Шэна заставили отдать Эльмес, помимо этого</w:t>
      </w:r>
      <w:r>
        <w:rPr>
          <w:rFonts w:ascii="Truetypewriter PolyglOTT" w:hAnsi="Truetypewriter PolyglOTT" w:cs="Truetypewriter PolyglOTT"/>
          <w:b/>
          <w:sz w:val="28"/>
          <w:szCs w:val="24"/>
        </w:rPr>
        <w:t xml:space="preserve"> </w:t>
      </w:r>
      <w:r w:rsidR="00044854">
        <w:rPr>
          <w:rFonts w:ascii="Truetypewriter PolyglOTT" w:hAnsi="Truetypewriter PolyglOTT" w:cs="Truetypewriter PolyglOTT"/>
          <w:b/>
          <w:sz w:val="28"/>
          <w:szCs w:val="24"/>
        </w:rPr>
        <w:t xml:space="preserve">его насильно назначили правителем Пимбазена, что в последствии приведёт к началу гражданской войны. Далее повествование будет вестись по заметкам членов сопротивления, Федералов и так далее, в общем всего, что мне удалось найти. </w:t>
      </w:r>
      <w:r w:rsidR="00D956B2">
        <w:rPr>
          <w:rFonts w:ascii="Truetypewriter PolyglOTT" w:hAnsi="Truetypewriter PolyglOTT" w:cs="Truetypewriter PolyglOTT"/>
          <w:b/>
          <w:sz w:val="28"/>
          <w:szCs w:val="24"/>
        </w:rPr>
        <w:t xml:space="preserve">Диалоги Эниси относятся к записям из его личного дневника. </w:t>
      </w:r>
      <w:r w:rsidR="00044854">
        <w:rPr>
          <w:rFonts w:ascii="Truetypewriter PolyglOTT" w:hAnsi="Truetypewriter PolyglOTT" w:cs="Truetypewriter PolyglOTT"/>
          <w:b/>
          <w:sz w:val="28"/>
          <w:szCs w:val="24"/>
        </w:rPr>
        <w:t xml:space="preserve">В конце вы точно поймёте, кто я, а пока… </w:t>
      </w:r>
      <w:proofErr w:type="gramStart"/>
      <w:r w:rsidR="00044854">
        <w:rPr>
          <w:rFonts w:ascii="Truetypewriter PolyglOTT" w:hAnsi="Truetypewriter PolyglOTT" w:cs="Truetypewriter PolyglOTT"/>
          <w:b/>
          <w:sz w:val="28"/>
          <w:szCs w:val="24"/>
        </w:rPr>
        <w:t>А</w:t>
      </w:r>
      <w:proofErr w:type="gramEnd"/>
      <w:r w:rsidR="00044854">
        <w:rPr>
          <w:rFonts w:ascii="Truetypewriter PolyglOTT" w:hAnsi="Truetypewriter PolyglOTT" w:cs="Truetypewriter PolyglOTT"/>
          <w:b/>
          <w:sz w:val="28"/>
          <w:szCs w:val="24"/>
        </w:rPr>
        <w:t xml:space="preserve"> пока «Солнечное во</w:t>
      </w:r>
      <w:r w:rsidR="00D956B2">
        <w:rPr>
          <w:rFonts w:ascii="Truetypewriter PolyglOTT" w:hAnsi="Truetypewriter PolyglOTT" w:cs="Truetypewriter PolyglOTT"/>
          <w:b/>
          <w:sz w:val="28"/>
          <w:szCs w:val="24"/>
        </w:rPr>
        <w:t>с</w:t>
      </w:r>
      <w:r w:rsidR="00044854">
        <w:rPr>
          <w:rFonts w:ascii="Truetypewriter PolyglOTT" w:hAnsi="Truetypewriter PolyglOTT" w:cs="Truetypewriter PolyglOTT"/>
          <w:b/>
          <w:sz w:val="28"/>
          <w:szCs w:val="24"/>
        </w:rPr>
        <w:t>стание»</w:t>
      </w:r>
      <w:r w:rsidR="00D956B2">
        <w:rPr>
          <w:rFonts w:ascii="Truetypewriter PolyglOTT" w:hAnsi="Truetypewriter PolyglOTT" w:cs="Truetypewriter PolyglOTT"/>
          <w:b/>
          <w:sz w:val="28"/>
          <w:szCs w:val="24"/>
        </w:rPr>
        <w:t xml:space="preserve"> </w:t>
      </w:r>
      <w:r w:rsidR="0061360A">
        <w:rPr>
          <w:rFonts w:ascii="Truetypewriter PolyglOTT" w:hAnsi="Truetypewriter PolyglOTT" w:cs="Truetypewriter PolyglOTT"/>
          <w:b/>
          <w:sz w:val="28"/>
          <w:szCs w:val="24"/>
        </w:rPr>
        <w:t>*</w:t>
      </w:r>
    </w:p>
    <w:p w:rsidR="00D956B2" w:rsidRPr="00D956B2" w:rsidRDefault="00D956B2" w:rsidP="00D956B2">
      <w:pPr>
        <w:jc w:val="center"/>
        <w:rPr>
          <w:rFonts w:ascii="Truetypewriter PolyglOTT" w:hAnsi="Truetypewriter PolyglOTT" w:cs="Truetypewriter PolyglOTT"/>
          <w:b/>
          <w:sz w:val="36"/>
          <w:szCs w:val="24"/>
        </w:rPr>
      </w:pPr>
      <w:r>
        <w:rPr>
          <w:rFonts w:ascii="Truetypewriter PolyglOTT" w:hAnsi="Truetypewriter PolyglOTT" w:cs="Truetypewriter PolyglOTT"/>
          <w:b/>
          <w:sz w:val="36"/>
          <w:szCs w:val="24"/>
        </w:rPr>
        <w:t>Глава 8. Встать с колен, чтоб упасть на спину</w:t>
      </w:r>
    </w:p>
    <w:p w:rsidR="00AB61E6"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17:15 10.09.2006</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-Эниси, я всё понимаю, но нам нужно лететь назад, на Магвиль</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-Мы не можем, последние остатки энергии направлены на поддержание щитов, а топлива нету вообще. Как проходит твоё изучение языка, мне он даётся тяжело, хотя нон-девианты сказали, что он проще пимбазэнского. Они уже используют его везде</w:t>
      </w:r>
    </w:p>
    <w:p w:rsidR="00D956B2" w:rsidRDefault="00D956B2"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Ши: -Они правы, я же федерал, меня в 874 об. отправили учить язык в Пимбазен, много слёз я тогда пролил. Пимбазенский очень сложный, федеральный чуть проще, а этот язык </w:t>
      </w:r>
      <w:r w:rsidR="005D4C3C">
        <w:rPr>
          <w:rFonts w:ascii="Truetypewriter PolyglOTT" w:hAnsi="Truetypewriter PolyglOTT" w:cs="Truetypewriter PolyglOTT"/>
          <w:sz w:val="28"/>
          <w:szCs w:val="24"/>
        </w:rPr>
        <w:t>изучается на раз два. У них нету сложных слов, вроде Пимбазъерих, коурахъежазэс, кунээрэмоанодоа и других. У них даже иквивалентов нету. Я насколько понял, они кванты практически не изучали, это мы проскачили ступень атомов</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-Буду надеяться, что ты прав. «Русский», я сейчас правильно произнёс название языка?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-Да…</w:t>
      </w:r>
    </w:p>
    <w:p w:rsidR="005D4C3C" w:rsidRDefault="005D4C3C"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Эниси: -Ши, я всё думаю, почему мы проирали? Давай подумаем… Мы начали восстание в Магвиле. Изначально была армия из 50000 повстанцев. На магвиле нас поддержало около миллиона Пимбазенцев. Мы потеряли около 1000 человек личного состава, про Пимбазенцев не знаю. </w:t>
      </w:r>
      <w:r w:rsidR="00AD070B">
        <w:rPr>
          <w:rFonts w:ascii="Truetypewriter PolyglOTT" w:hAnsi="Truetypewriter PolyglOTT" w:cs="Truetypewriter PolyglOTT"/>
          <w:sz w:val="28"/>
          <w:szCs w:val="24"/>
        </w:rPr>
        <w:t xml:space="preserve">Мы начали восстание: солдаты были одеты в стандартную броню: шлем с полной защитой головы, двусоставная кираса, броне штаны и ботинки, всё из титана. Я был одет в ту самую броню из музея, в мою броню, титан армированный углеродными нано трубками. Армия шла клином по узким улицам города и встретила на своём пути Федеральную армию. Та была разбита, и, насколько я понял, </w:t>
      </w:r>
      <w:r w:rsidR="00AD070B" w:rsidRPr="006C3542">
        <w:rPr>
          <w:rFonts w:ascii="Truetypewriter PolyglOTT" w:hAnsi="Truetypewriter PolyglOTT" w:cs="Truetypewriter PolyglOTT"/>
          <w:sz w:val="28"/>
          <w:szCs w:val="36"/>
        </w:rPr>
        <w:t>Трен Косдацу</w:t>
      </w:r>
      <w:r w:rsidR="00AD070B">
        <w:rPr>
          <w:rFonts w:ascii="Truetypewriter PolyglOTT" w:hAnsi="Truetypewriter PolyglOTT" w:cs="Truetypewriter PolyglOTT"/>
          <w:sz w:val="28"/>
          <w:szCs w:val="36"/>
        </w:rPr>
        <w:t xml:space="preserve">, главнокомандующий Востока-15, мобилизовал все ресурсы области «Восток-15» против нас… На нас шла гигантская армия: мы начали отступать к 15, заготовленным на всякий случай, кораблям… </w:t>
      </w:r>
    </w:p>
    <w:p w:rsidR="005D4C3C"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Норамар</w:t>
      </w:r>
      <w:r w:rsidR="005D4C3C">
        <w:rPr>
          <w:rFonts w:ascii="Truetypewriter PolyglOTT" w:hAnsi="Truetypewriter PolyglOTT" w:cs="Truetypewriter PolyglOTT"/>
          <w:sz w:val="28"/>
          <w:szCs w:val="24"/>
        </w:rPr>
        <w:t>: -Извините, что вклиниваюсь в разговор, но по самым скромным расчётам, Федерация потеряла более 1.5 миллионов солдат: 5 сухопутных армии на М</w:t>
      </w:r>
      <w:r w:rsidR="00AD070B">
        <w:rPr>
          <w:rFonts w:ascii="Truetypewriter PolyglOTT" w:hAnsi="Truetypewriter PolyglOTT" w:cs="Truetypewriter PolyglOTT"/>
          <w:sz w:val="28"/>
          <w:szCs w:val="24"/>
        </w:rPr>
        <w:t xml:space="preserve">агвиле - </w:t>
      </w:r>
      <w:r w:rsidR="005D4C3C">
        <w:rPr>
          <w:rFonts w:ascii="Truetypewriter PolyglOTT" w:hAnsi="Truetypewriter PolyglOTT" w:cs="Truetypewriter PolyglOTT"/>
          <w:sz w:val="28"/>
          <w:szCs w:val="24"/>
        </w:rPr>
        <w:t>800 тысяч единиц личного состава, 5 авианосных эскадр</w:t>
      </w:r>
      <w:r w:rsidR="00AD070B">
        <w:rPr>
          <w:rFonts w:ascii="Truetypewriter PolyglOTT" w:hAnsi="Truetypewriter PolyglOTT" w:cs="Truetypewriter PolyglOTT"/>
          <w:sz w:val="28"/>
          <w:szCs w:val="24"/>
        </w:rPr>
        <w:t xml:space="preserve"> -600 тысяч единиц личного состава, остальное - это 2 космических корабля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-Вы обсчитались, это физически не возможная цифра. И объясните мне, вы девиант или нет?</w:t>
      </w:r>
    </w:p>
    <w:p w:rsidR="00AD070B" w:rsidRDefault="00517BAD"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w:t>
      </w:r>
      <w:r w:rsidR="00AD070B">
        <w:rPr>
          <w:rFonts w:ascii="Truetypewriter PolyglOTT" w:hAnsi="Truetypewriter PolyglOTT" w:cs="Truetypewriter PolyglOTT"/>
          <w:sz w:val="28"/>
          <w:szCs w:val="24"/>
        </w:rPr>
        <w:t>: -Извините, я не знаю. Расчёты не мои, их вам просили передать Генерал Эниси Ли и Сонэ Шэн.</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Эниси: -Ступай, передай им, чтоб пришли сюда</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-Хорошо, так и передаст… Ши, можешь оставить нас втроём наедине</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Ши: -Без проблем</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Ли: -Эни, я знаю, что сейчас не лучшее время, но…</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-Вы решили пожениться?</w:t>
      </w:r>
    </w:p>
    <w:p w:rsidR="00AD070B" w:rsidRDefault="00AD070B"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Ли: -Да, мне 31 оборот, </w:t>
      </w:r>
      <w:r w:rsidR="00D05B14">
        <w:rPr>
          <w:rFonts w:ascii="Truetypewriter PolyglOTT" w:hAnsi="Truetypewriter PolyglOTT" w:cs="Truetypewriter PolyglOTT"/>
          <w:sz w:val="28"/>
          <w:szCs w:val="24"/>
        </w:rPr>
        <w:t>Сонэ – 29. Я знаю, что ты на нас с Тао ещё сердишься за то, что мы не уберегли Исаака, я провёл с ним 13 оборотов, Тао был до последнего: их скрутили вместе, когда Исааку было ровно столько же, сколько тебе, Тао было тогда около 40 оборотов, прости нас…</w:t>
      </w:r>
    </w:p>
    <w:p w:rsidR="00D05B14" w:rsidRDefault="00D05B14"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Энэси: -Эни, я не злюсь, я вам искренне благодарен и тебе и Тао, да, ты был тогда мальчишкой, но далеко не самым обычным. За столько лет жизни без Ниссэ, я понял одну истину: если жизнь даёт момент – пользуйся им, не упускай. Я должен был ещё до 879 оборота ей уделять больше внимания, тогда бы и Исаака воспитывали мы. Эни, я всё понимаю, но для Пимбуров пара дней мало, да и показ чувств на публику тоже, не идеал. Но я готов вам дать наставление, как более старший в семье, но с одним условием: пока мы не выберемся с этой планеты, детей у вас не будет. Иначе вам будет очень тяжело</w:t>
      </w:r>
      <w:r w:rsidR="00E52EF6">
        <w:rPr>
          <w:rFonts w:ascii="Truetypewriter PolyglOTT" w:hAnsi="Truetypewriter PolyglOTT" w:cs="Truetypewriter PolyglOTT"/>
          <w:sz w:val="28"/>
          <w:szCs w:val="24"/>
        </w:rPr>
        <w:t xml:space="preserve">. </w:t>
      </w:r>
    </w:p>
    <w:p w:rsidR="00D05B14" w:rsidRDefault="00E52EF6"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Сонэ: -Мы всё прекрасно понимаем. Пока я лишь сменю фамилию, а праздник будет после победы. М</w:t>
      </w:r>
      <w:r w:rsidR="00D05B14">
        <w:rPr>
          <w:rFonts w:ascii="Truetypewriter PolyglOTT" w:hAnsi="Truetypewriter PolyglOTT" w:cs="Truetypewriter PolyglOTT"/>
          <w:sz w:val="28"/>
          <w:szCs w:val="24"/>
        </w:rPr>
        <w:t xml:space="preserve">ежду прочем, я заметила, что населяющий эту планету разумный вид – люди, так же, как и мы, </w:t>
      </w:r>
      <w:r w:rsidR="00FA6F14">
        <w:rPr>
          <w:rFonts w:ascii="Truetypewriter PolyglOTT" w:hAnsi="Truetypewriter PolyglOTT" w:cs="Truetypewriter PolyglOTT"/>
          <w:sz w:val="28"/>
          <w:szCs w:val="24"/>
        </w:rPr>
        <w:t>теплокровные млекопитающие.</w:t>
      </w:r>
    </w:p>
    <w:p w:rsidR="00FA6F14"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*Кбинст*</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совершили грандиозную ошибку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Каале: -Да? Какую же?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-Вы дали автономию Пимбазену, вы развалили страну</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Норст: -Всё давно просчитано, у власти наша марионетка – Норст Шэн, да и сам Пимбазен не един – рано или поздно там вспыхнет гражданская война, там вы всё и пернём…</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20</w:t>
      </w:r>
      <w:r w:rsidRPr="00AB61E6">
        <w:rPr>
          <w:rFonts w:ascii="Truetypewriter PolyglOTT" w:hAnsi="Truetypewriter PolyglOTT" w:cs="Truetypewriter PolyglOTT"/>
          <w:sz w:val="28"/>
          <w:szCs w:val="24"/>
        </w:rPr>
        <w:t>’30’’00 6000</w:t>
      </w:r>
      <w:r>
        <w:rPr>
          <w:rFonts w:ascii="Truetypewriter PolyglOTT" w:hAnsi="Truetypewriter PolyglOTT" w:cs="Truetypewriter PolyglOTT"/>
          <w:sz w:val="28"/>
          <w:szCs w:val="24"/>
        </w:rPr>
        <w:t xml:space="preserve"> об. *Магвиль*</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Премьер Министр: -Уважаемый президент, зачем вы направили Пимбазен по курсу милитаризации?</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Шэн: -Я могу вам доверять, министр?</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Министр: -Вполне</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-Видишь ли, у меня с Федерацией давние счёты, к тому же на земле сейчас находятся мои друзья, среди повстанцев, когда я закончу милитаризацию и модернизацию всех производств, я сотру в порошок Норста и его шайку, но перед этим, армия Пимбазена вызволт с земли её истинного правиля: Эниси Нильса Фирцино Зофэ</w:t>
      </w:r>
    </w:p>
    <w:p w:rsidR="00EB1775" w:rsidRDefault="00EB1775" w:rsidP="005734D2">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Минист</w:t>
      </w:r>
      <w:r w:rsidR="00517BAD">
        <w:rPr>
          <w:rFonts w:ascii="Truetypewriter PolyglOTT" w:hAnsi="Truetypewriter PolyglOTT" w:cs="Truetypewriter PolyglOTT"/>
          <w:sz w:val="28"/>
          <w:szCs w:val="24"/>
        </w:rPr>
        <w:t>р</w:t>
      </w:r>
      <w:r>
        <w:rPr>
          <w:rFonts w:ascii="Truetypewriter PolyglOTT" w:hAnsi="Truetypewriter PolyglOTT" w:cs="Truetypewriter PolyglOTT"/>
          <w:sz w:val="28"/>
          <w:szCs w:val="24"/>
        </w:rPr>
        <w:t>: -Вы либо идиот, либо сумасшедший, разговор, разумеется, останется между нами. Я не буду вам мешать, но и помогать тоже…</w:t>
      </w:r>
    </w:p>
    <w:p w:rsidR="00517BAD" w:rsidRDefault="00517BAD" w:rsidP="00517BAD">
      <w:pPr>
        <w:jc w:val="center"/>
        <w:rPr>
          <w:rFonts w:ascii="Truetypewriter PolyglOTT" w:hAnsi="Truetypewriter PolyglOTT" w:cs="Truetypewriter PolyglOTT"/>
          <w:b/>
          <w:sz w:val="36"/>
          <w:szCs w:val="24"/>
        </w:rPr>
      </w:pPr>
      <w:r w:rsidRPr="00517BAD">
        <w:rPr>
          <w:rFonts w:ascii="Truetypewriter PolyglOTT" w:hAnsi="Truetypewriter PolyglOTT" w:cs="Truetypewriter PolyglOTT"/>
          <w:b/>
          <w:sz w:val="36"/>
          <w:szCs w:val="24"/>
        </w:rPr>
        <w:t>Глава</w:t>
      </w:r>
      <w:r>
        <w:rPr>
          <w:rFonts w:ascii="Truetypewriter PolyglOTT" w:hAnsi="Truetypewriter PolyglOTT" w:cs="Truetypewriter PolyglOTT"/>
          <w:b/>
          <w:sz w:val="36"/>
          <w:szCs w:val="24"/>
        </w:rPr>
        <w:t xml:space="preserve"> 9. Новый виток – новая история…</w:t>
      </w:r>
    </w:p>
    <w:p w:rsidR="005C4679" w:rsidRDefault="000426A0"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15:25 10.10.2006 *Земля;</w:t>
      </w:r>
      <w:r w:rsid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59.197070,</w:t>
      </w:r>
      <w:r w:rsidR="005C4679" w:rsidRPr="005C4679">
        <w:rPr>
          <w:rFonts w:ascii="Truetypewriter PolyglOTT" w:hAnsi="Truetypewriter PolyglOTT" w:cs="Truetypewriter PolyglOTT"/>
          <w:sz w:val="28"/>
          <w:szCs w:val="24"/>
        </w:rPr>
        <w:t xml:space="preserve"> 38.133810</w:t>
      </w:r>
      <w:r>
        <w:rPr>
          <w:rFonts w:ascii="Truetypewriter PolyglOTT" w:hAnsi="Truetypewriter PolyglOTT" w:cs="Truetypewriter PolyglOTT"/>
          <w:sz w:val="28"/>
          <w:szCs w:val="24"/>
        </w:rPr>
        <w:t>*</w:t>
      </w:r>
    </w:p>
    <w:p w:rsidR="00517BAD"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w:t>
      </w:r>
      <w:r w:rsidRPr="005C4679">
        <w:rPr>
          <w:rFonts w:ascii="Truetypewriter PolyglOTT" w:hAnsi="Truetypewriter PolyglOTT" w:cs="Truetypewriter PolyglOTT"/>
          <w:sz w:val="28"/>
          <w:szCs w:val="24"/>
        </w:rPr>
        <w:t xml:space="preserve"> </w:t>
      </w:r>
      <w:r>
        <w:rPr>
          <w:rFonts w:ascii="Truetypewriter PolyglOTT" w:hAnsi="Truetypewriter PolyglOTT" w:cs="Truetypewriter PolyglOTT"/>
          <w:sz w:val="28"/>
          <w:szCs w:val="24"/>
        </w:rPr>
        <w:t>Норамар, что читаешь?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-Привет, Сежэс, рад тебя видеть… Это старый журнал «Наука и Пимбазен», точнее его копия, оригинал датирован 794 оборотом.</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-И что пишут?</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 тех пор технологии никак не поменялись, могу зачитать…</w:t>
      </w:r>
    </w:p>
    <w:p w:rsidR="005C4679" w:rsidRDefault="005C4679"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-Давай</w:t>
      </w:r>
    </w:p>
    <w:p w:rsidR="000426A0" w:rsidRDefault="000426A0"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Норамар: Пистолет конструкции </w:t>
      </w:r>
      <w:r>
        <w:rPr>
          <w:rFonts w:ascii="Truetypewriter PolyglOTT" w:hAnsi="Truetypewriter PolyglOTT" w:cs="Truetypewriter PolyglOTT"/>
          <w:sz w:val="28"/>
          <w:szCs w:val="28"/>
        </w:rPr>
        <w:t>Даарэ</w:t>
      </w:r>
    </w:p>
    <w:p w:rsidR="000426A0" w:rsidRDefault="000426A0" w:rsidP="00517BAD">
      <w:pPr>
        <w:jc w:val="both"/>
        <w:rPr>
          <w:rFonts w:ascii="Truetypewriter PolyglOTT" w:hAnsi="Truetypewriter PolyglOTT" w:cs="Truetypewriter PolyglOTT"/>
          <w:sz w:val="28"/>
          <w:szCs w:val="28"/>
        </w:rPr>
      </w:pPr>
      <w:r w:rsidRPr="000426A0">
        <w:rPr>
          <w:rFonts w:ascii="Truetypewriter PolyglOTT" w:hAnsi="Truetypewriter PolyglOTT" w:cs="Truetypewriter PolyglOTT"/>
          <w:sz w:val="28"/>
          <w:szCs w:val="28"/>
        </w:rPr>
        <w:t>&lt;…</w:t>
      </w:r>
      <w:r>
        <w:rPr>
          <w:rFonts w:ascii="Truetypewriter PolyglOTT" w:hAnsi="Truetypewriter PolyglOTT" w:cs="Truetypewriter PolyglOTT"/>
          <w:sz w:val="28"/>
          <w:szCs w:val="28"/>
        </w:rPr>
        <w:t xml:space="preserve"> Пистолет конструкции Даарэ. Разработан и создан Пимбазенским инженером Сокрэ Даарэ в 790 об… Конструкция пистолета обеспечивает ему невероятную долговечность, невосприимчивость к погодным условиям, а также массу в 400 фортов (с боезапасом в 10 патронов 800 фортов) (около 0.56 кг и 1,31 кг соответственно), калибр оружия 8 грандов на 24 гранда (10.7 мм на 32.1 мм)</w:t>
      </w:r>
      <w:r w:rsidR="00E758D4">
        <w:rPr>
          <w:rFonts w:ascii="Truetypewriter PolyglOTT" w:hAnsi="Truetypewriter PolyglOTT" w:cs="Truetypewriter PolyglOTT"/>
          <w:sz w:val="28"/>
          <w:szCs w:val="28"/>
        </w:rPr>
        <w:t xml:space="preserve"> … Принцип действия орудия основан на коротком ходе ствола… Благодаря новому составу пороха, пуля, при весе 10 фортов (14 граммов), достигает скорости 2000 шагов в секунду (средний шаг Пимбазенца 30 см, то скорость пули 600 м/с)… Приемущества оружия очевидны: малая масса, высокая поражающая сила пули, большая данность поражения. Главный </w:t>
      </w:r>
      <w:r w:rsidR="00E758D4">
        <w:rPr>
          <w:rFonts w:ascii="Truetypewriter PolyglOTT" w:hAnsi="Truetypewriter PolyglOTT" w:cs="Truetypewriter PolyglOTT"/>
          <w:sz w:val="28"/>
          <w:szCs w:val="28"/>
        </w:rPr>
        <w:lastRenderedPageBreak/>
        <w:t>недостаток оружия – сумасшедшая отдача, большинство неподготовленных солдат получали переломы при использовании данного пистолета…</w:t>
      </w:r>
      <w:r w:rsidR="00E758D4" w:rsidRPr="00E758D4">
        <w:rPr>
          <w:rFonts w:ascii="Truetypewriter PolyglOTT" w:hAnsi="Truetypewriter PolyglOTT" w:cs="Truetypewriter PolyglOTT"/>
          <w:sz w:val="28"/>
          <w:szCs w:val="28"/>
        </w:rPr>
        <w:t>&gt;</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-А это случаем не тот ли пистолет, который сейчас в кобуре у Пимбуры?</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Норамар: -Он самый, ходит слух, что этот пистолет Пимбура забрал у сторожа из музея, но тогда нужно верить и в историю с чудесным его пробуждением 200 оборотов назад, а выглядит он максимум на 20 оборотов, к тому же 170 оборотов – придел всех граждан «Содружества», дольше не живут, это при среднем 130 оборотов.</w:t>
      </w:r>
    </w:p>
    <w:p w:rsidR="00E758D4" w:rsidRDefault="00E758D4"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-Ладно, </w:t>
      </w:r>
      <w:r w:rsidR="00641F52">
        <w:rPr>
          <w:rFonts w:ascii="Truetypewriter PolyglOTT" w:hAnsi="Truetypewriter PolyglOTT" w:cs="Truetypewriter PolyglOTT"/>
          <w:sz w:val="28"/>
          <w:szCs w:val="28"/>
        </w:rPr>
        <w:t>я бы послушал, но мне нужно бежать, до встречи</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-До свидания, дорогой товарищ</w:t>
      </w:r>
    </w:p>
    <w:p w:rsidR="00641F52" w:rsidRDefault="00641F52" w:rsidP="00517BAD">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*Это же время, Магвиль*</w:t>
      </w:r>
    </w:p>
    <w:p w:rsidR="00641F52" w:rsidRPr="00E758D4" w:rsidRDefault="00641F52" w:rsidP="00517BAD">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8"/>
        </w:rPr>
        <w:t>Посыльный: -Вам строчное письмо</w:t>
      </w:r>
    </w:p>
    <w:p w:rsidR="005C4679" w:rsidRDefault="00641F52" w:rsidP="00641F52">
      <w:pPr>
        <w:jc w:val="both"/>
        <w:rPr>
          <w:rFonts w:ascii="Truetypewriter PolyglOTT" w:hAnsi="Truetypewriter PolyglOTT" w:cs="Truetypewriter PolyglOTT"/>
          <w:sz w:val="28"/>
          <w:szCs w:val="24"/>
        </w:rPr>
      </w:pPr>
      <w:r>
        <w:rPr>
          <w:rFonts w:ascii="Truetypewriter PolyglOTT" w:hAnsi="Truetypewriter PolyglOTT" w:cs="Truetypewriter PolyglOTT"/>
          <w:sz w:val="36"/>
          <w:szCs w:val="24"/>
        </w:rPr>
        <w:softHyphen/>
      </w:r>
      <w:r w:rsidRPr="00641F52">
        <w:rPr>
          <w:rFonts w:ascii="Truetypewriter PolyglOTT" w:hAnsi="Truetypewriter PolyglOTT" w:cs="Truetypewriter PolyglOTT"/>
          <w:sz w:val="28"/>
          <w:szCs w:val="24"/>
        </w:rPr>
        <w:t>Не</w:t>
      </w:r>
      <w:r>
        <w:rPr>
          <w:rFonts w:ascii="Truetypewriter PolyglOTT" w:hAnsi="Truetypewriter PolyglOTT" w:cs="Truetypewriter PolyglOTT"/>
          <w:sz w:val="28"/>
          <w:szCs w:val="24"/>
        </w:rPr>
        <w:t>зес: -Так, это от уважаемого Норста…</w:t>
      </w:r>
    </w:p>
    <w:p w:rsidR="00641F52" w:rsidRDefault="00641F52" w:rsidP="00641F52">
      <w:pPr>
        <w:jc w:val="both"/>
        <w:rPr>
          <w:rFonts w:ascii="Truetypewriter PolyglOTT" w:hAnsi="Truetypewriter PolyglOTT" w:cs="Truetypewriter PolyglOTT"/>
          <w:sz w:val="28"/>
          <w:szCs w:val="24"/>
        </w:rPr>
      </w:pPr>
      <w:r w:rsidRPr="00641F52">
        <w:rPr>
          <w:rFonts w:ascii="Truetypewriter PolyglOTT" w:hAnsi="Truetypewriter PolyglOTT" w:cs="Truetypewriter PolyglOTT"/>
          <w:sz w:val="28"/>
          <w:szCs w:val="24"/>
        </w:rPr>
        <w:t>&lt;…</w:t>
      </w:r>
      <w:r>
        <w:rPr>
          <w:rFonts w:ascii="Truetypewriter PolyglOTT" w:hAnsi="Truetypewriter PolyglOTT" w:cs="Truetypewriter PolyglOTT"/>
          <w:sz w:val="28"/>
          <w:szCs w:val="24"/>
        </w:rPr>
        <w:t xml:space="preserve">Незес, до меня дошли слухи, что ты начал тотальную мобилизацию войск в Пимбазене, это </w:t>
      </w:r>
      <w:proofErr w:type="gramStart"/>
      <w:r>
        <w:rPr>
          <w:rFonts w:ascii="Truetypewriter PolyglOTT" w:hAnsi="Truetypewriter PolyglOTT" w:cs="Truetypewriter PolyglOTT"/>
          <w:sz w:val="28"/>
          <w:szCs w:val="24"/>
        </w:rPr>
        <w:t>так?…</w:t>
      </w:r>
      <w:proofErr w:type="gramEnd"/>
      <w:r w:rsidRPr="00641F52">
        <w:rPr>
          <w:rFonts w:ascii="Truetypewriter PolyglOTT" w:hAnsi="Truetypewriter PolyglOTT" w:cs="Truetypewriter PolyglOTT"/>
          <w:sz w:val="28"/>
          <w:szCs w:val="24"/>
        </w:rPr>
        <w:t>&gt;</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4"/>
        </w:rPr>
        <w:t xml:space="preserve">Действовать нужно быстро, ладно </w:t>
      </w:r>
      <w:r>
        <w:rPr>
          <w:rFonts w:ascii="Truetypewriter PolyglOTT" w:hAnsi="Truetypewriter PolyglOTT" w:cs="Truetypewriter PolyglOTT"/>
          <w:sz w:val="28"/>
          <w:szCs w:val="28"/>
        </w:rPr>
        <w:t>«девштраль» с ним, ребята, тащите сюда эту штуку…</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-Ваше высочество, с вами пытается связаться Незес Шен</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-В каком смысле?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-Заносите…</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королевские покои занесли огромное зеркало, на котором был Незес*</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что?</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-Извини, Норст, я видел дело срочное, поэтому прислал зеркало, сам выехать не смог, у меня нету времени…</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-Ты понимаешь, что сейчас нарушаешь закон об новых технология, от которого пострадала в первую очередь твоя семья?</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-Понимаю, но это не суть дела…</w:t>
      </w:r>
    </w:p>
    <w:p w:rsidR="00641F52" w:rsidRDefault="00641F52"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w:t>
      </w:r>
      <w:r w:rsidR="007C6F1E">
        <w:rPr>
          <w:rFonts w:ascii="Truetypewriter PolyglOTT" w:hAnsi="Truetypewriter PolyglOTT" w:cs="Truetypewriter PolyglOTT"/>
          <w:sz w:val="28"/>
          <w:szCs w:val="28"/>
        </w:rPr>
        <w:t>годи, как не суть!? Пока все телеграммами общаются ты говоришь со мной через эту штуку?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-Да, Норст, послушай. Да я начал в Пимбазене небольшую милитаризацию. Но я тебя уверяю, это чтобы не стать добычей какого-нибудь Жистонэса, или, как ты помнишь, у нас на Терре ещё находятся сепаратисты</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-Я не поэтому писал, мне нужно было срочно решить вопрос с твоими компаниями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-А что с ним не так?</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Нортс: -Они подняли цены, в среднем на 50%</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тут при чём, если менеджеры подняли цены, значит выросли издержки, я никакого отношения не имею к этому</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-Может тогда будете у нас сырьё закупать, по </w:t>
      </w:r>
      <w:proofErr w:type="gramStart"/>
      <w:r>
        <w:rPr>
          <w:rFonts w:ascii="Truetypewriter PolyglOTT" w:hAnsi="Truetypewriter PolyglOTT" w:cs="Truetypewriter PolyglOTT"/>
          <w:sz w:val="28"/>
          <w:szCs w:val="28"/>
        </w:rPr>
        <w:t>сверх низкой цене</w:t>
      </w:r>
      <w:proofErr w:type="gramEnd"/>
      <w:r>
        <w:rPr>
          <w:rFonts w:ascii="Truetypewriter PolyglOTT" w:hAnsi="Truetypewriter PolyglOTT" w:cs="Truetypewriter PolyglOTT"/>
          <w:sz w:val="28"/>
          <w:szCs w:val="28"/>
        </w:rPr>
        <w:t>, иначе вся Федерация без вооружения и ЭВМ останется</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я с ребятами поговорю, но только столько сырья, сколько нужно продукта для Федерации</w:t>
      </w:r>
    </w:p>
    <w:p w:rsidR="007C6F1E" w:rsidRDefault="007C6F1E" w:rsidP="00641F52">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w:t>
      </w:r>
    </w:p>
    <w:p w:rsidR="002C5BDE" w:rsidRDefault="002C5BDE" w:rsidP="002C5BDE">
      <w:pPr>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10. Всё не то и всё не так…</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19:02 10.10.2006 *Кбинст, замок Каале, тронный зал, зеркало вывело руны на пимбазенском*</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-Подскажи, что эта штука пишет</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-Я не знаю, я знаю только то, что это Пимбазенский</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-А что за 2 кнопки горят? Зелёная, я так полагаю обезвредить, красная взорвать, жми зелёную!</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Советник: -Принято…</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-Думал не дозвонюсь, надо было специалистов оставить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Норст: -Незес, я напоминаю, что у нас ещё действует запрет на новые технологии. А ты тут какое-то зеркало привозишь</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Незес: -Это не зеркало, это новейшая разработка концерна «Адора Намаар», это, как предложили его называть мои инженеры телевизор. Я поговорил с главными менеджерами концернов, они сказали так: «Мы не можем закупать сырьё федерации, т.к. после её ухода заключили кучу контрактов с отечественными производителями, причём на зверских условиях», - тебе перевести или ты понял?</w:t>
      </w:r>
    </w:p>
    <w:p w:rsidR="002C5BDE" w:rsidRDefault="002C5BDE" w:rsidP="002C5BDE">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Норст: -Не утруждайтесь, господин Шэн, </w:t>
      </w:r>
      <w:r w:rsidR="008F3932">
        <w:rPr>
          <w:rFonts w:ascii="Truetypewriter PolyglOTT" w:hAnsi="Truetypewriter PolyglOTT" w:cs="Truetypewriter PolyglOTT"/>
          <w:sz w:val="28"/>
          <w:szCs w:val="24"/>
        </w:rPr>
        <w:t>у меня лишь один вопрос: как вы такое допустили!?</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-Уважаемый Норст, я занимался государством, выстраивал с нуля абсолютно всё, у меня не было времени: все силы шли на Пимбазен</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подошёл к зеркалу и врезал кулаком по красной кнопке, после чего связь прекратилась*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-Война?</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-Принеси бумагу, чернила, перо и ликёр, будем исправлять ошибки предков…</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 вы хотите сделать?</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-Отменить чёртов указ о запрете новых технологий, слишком долго мы жили в угнетении, Незес прав, это будующее…</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18:20 04.11.2006 *Земля*</w:t>
      </w:r>
    </w:p>
    <w:p w:rsidR="008F3932" w:rsidRDefault="008F3932"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w:t>
      </w:r>
      <w:r w:rsidR="00692FB8">
        <w:rPr>
          <w:rFonts w:ascii="Truetypewriter PolyglOTT" w:hAnsi="Truetypewriter PolyglOTT" w:cs="Truetypewriter PolyglOTT"/>
          <w:sz w:val="28"/>
          <w:szCs w:val="28"/>
        </w:rPr>
        <w:t>эси: -Ты знаешь, порой я чувствую, что всё зря. Я чувствую себя не нужным человеком. Понимаешь?</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ответ молчание*</w:t>
      </w:r>
    </w:p>
    <w:p w:rsidR="00692FB8" w:rsidRDefault="00692FB8"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-Прошло столько лет, а я всё ещё мечтаю встретить тебя вновь, сказать хоть пару слов. Я не могу без тебя жить, но как-то живу. Ниссэ, как мне тебя не хватает, я сделаю Пимбазен нашим домом, обещаю…</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-Энэси, вы говорите с капсулой</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прекрасно понимаю, есть подвижки по ней, или хотя бы по Исааку</w:t>
      </w:r>
    </w:p>
    <w:p w:rsidR="00692FB8" w:rsidRDefault="00692FB8"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-Боюсь, что нет</w:t>
      </w:r>
      <w:r w:rsidR="00C744A4">
        <w:rPr>
          <w:rFonts w:ascii="Truetypewriter PolyglOTT" w:hAnsi="Truetypewriter PolyglOTT" w:cs="Truetypewriter PolyglOTT"/>
          <w:sz w:val="28"/>
          <w:szCs w:val="28"/>
        </w:rPr>
        <w:t>, мы можем попробовать спасти её сына, но тогда она скорее всего умрёт…</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-Меня поражает, откуда ты знаешь о том, о чём я не знаю? С чего ты взяла, что она была беременна?</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я, заключение следователей, тогда в 794, они это написали в статье</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 Ли, я хочу с ним поговорить</w:t>
      </w:r>
    </w:p>
    <w:p w:rsidR="00C744A4" w:rsidRDefault="00C744A4" w:rsidP="00692FB8">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-Может ещё позвать Тао?</w:t>
      </w:r>
    </w:p>
    <w:p w:rsidR="00692FB8"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-Не надо, Тао плохо перенёс стазис, до сих пор лечится, можешь ещё Ши позвать, а пока с Си побеседуй, у вас с ней практически одинаковые по зелени глаза.</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звал?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-Да, звал, посмотрите на неё…</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 смысле на Ниссэ?</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я долго думал, и понял, что не хочу, чтоб с вами произошло подобное, пожалуйста уделяйте Сонэ и Силь больше внимания, максимально берегите их…</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мы её вернём, обязательно вернём, и Исаака, ты с ним познакомишься, он вылитая копия тебя, такой же шустрый, добрый…</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 слезой: -Тогда это ещё хуже, он меня не простит, я бы не простил</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-Энэси, ты очень сильно поменялся, в молодости ты ставил амбиции и нацию выше всего, а теперь тобой владеют чувства, он прости, я уверен…</w:t>
      </w:r>
    </w:p>
    <w:p w:rsidR="00C744A4" w:rsidRDefault="00C744A4"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-Ши прав, </w:t>
      </w:r>
      <w:r w:rsidR="008D1E6B">
        <w:rPr>
          <w:rFonts w:ascii="Truetypewriter PolyglOTT" w:hAnsi="Truetypewriter PolyglOTT" w:cs="Truetypewriter PolyglOTT"/>
          <w:sz w:val="28"/>
          <w:szCs w:val="28"/>
        </w:rPr>
        <w:t>он прежний ты, не тот задавленный, побитый жизнью</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-Кто задавленный!? Я!? Эни, не перегибай-ка палку. Собирайте отряд *на русском без акцента* мы идём в город!</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как же, мы же с другой планеты…</w:t>
      </w:r>
    </w:p>
    <w:p w:rsidR="008D1E6B" w:rsidRDefault="008D1E6B" w:rsidP="002C5BDE">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же не размножаться собираемся, прикинемся карликами, внешне мы на них очень похожи, только тоньше, я 1.34 м в росте, ну и вы примерно столько же. Бока нарастим за счёт соломы… И в путь</w:t>
      </w:r>
      <w:r w:rsidR="005B22CC">
        <w:rPr>
          <w:rFonts w:ascii="Truetypewriter PolyglOTT" w:hAnsi="Truetypewriter PolyglOTT" w:cs="Truetypewriter PolyglOTT"/>
          <w:sz w:val="28"/>
          <w:szCs w:val="28"/>
        </w:rPr>
        <w:t>…</w:t>
      </w:r>
    </w:p>
    <w:p w:rsidR="007F216E" w:rsidRDefault="007F216E" w:rsidP="007F216E">
      <w:pPr>
        <w:jc w:val="center"/>
        <w:rPr>
          <w:rFonts w:ascii="Truetypewriter PolyglOTT" w:hAnsi="Truetypewriter PolyglOTT" w:cs="Truetypewriter PolyglOTT"/>
          <w:b/>
          <w:sz w:val="36"/>
          <w:szCs w:val="28"/>
        </w:rPr>
      </w:pPr>
      <w:r w:rsidRPr="009449A3">
        <w:rPr>
          <w:rFonts w:ascii="Truetypewriter PolyglOTT" w:hAnsi="Truetypewriter PolyglOTT" w:cs="Truetypewriter PolyglOTT"/>
          <w:b/>
          <w:sz w:val="36"/>
          <w:szCs w:val="28"/>
        </w:rPr>
        <w:t>Глава 11</w:t>
      </w:r>
      <w:r>
        <w:rPr>
          <w:rFonts w:ascii="Truetypewriter PolyglOTT" w:hAnsi="Truetypewriter PolyglOTT" w:cs="Truetypewriter PolyglOTT"/>
          <w:b/>
          <w:sz w:val="36"/>
          <w:szCs w:val="28"/>
        </w:rPr>
        <w:t>. Не всё так хорошо…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36"/>
          <w:szCs w:val="28"/>
        </w:rPr>
        <w:softHyphen/>
        <w:t>*</w:t>
      </w:r>
      <w:r>
        <w:rPr>
          <w:rFonts w:ascii="Truetypewriter PolyglOTT" w:hAnsi="Truetypewriter PolyglOTT" w:cs="Truetypewriter PolyglOTT"/>
          <w:sz w:val="28"/>
          <w:szCs w:val="28"/>
        </w:rPr>
        <w:t xml:space="preserve">Дневник Эниси Зофе (Пимбуры </w:t>
      </w:r>
      <w:proofErr w:type="gramStart"/>
      <w:r>
        <w:rPr>
          <w:rFonts w:ascii="Truetypewriter PolyglOTT" w:hAnsi="Truetypewriter PolyglOTT" w:cs="Truetypewriter PolyglOTT"/>
          <w:sz w:val="28"/>
          <w:szCs w:val="28"/>
        </w:rPr>
        <w:t>старшего)*</w:t>
      </w:r>
      <w:proofErr w:type="gramEnd"/>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07.11.2006 мы на Земле, сколько по-нашему прошло времени сказать не могу, по-местному времени прошло ровно 2 месяца. У нас нет топлива, энергию мы воруем у местного населения, по расчётам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мы сможем делать так ещё примерно 4 года (оборота). Вчера мы сделали вылазку в города местного населения, сказать, что я удивлён – ничего не сказать. Вместо того, чтоб развивать кванты, люди, местное население, решили сначала изучить атомы. Они уже обладают источниками колоссальной энергии, основанными на распаде тяжелых металлов. Их процессора не уступают квантовым процессорам «Адора» и превосходят галиевые чипы «Эльмеса» во много раз. Они могут общаться на расстоянии, а мы нет, мы просто перепрыгнули атомы, покусились на кванты… Также, они используют какое-то горючее. Бензин, кажется. Он практически полностью соответствует нашему, за исключением пары вещей, по тем же моим расчётам нам </w:t>
      </w:r>
      <w:r>
        <w:rPr>
          <w:rFonts w:ascii="Truetypewriter PolyglOTT" w:hAnsi="Truetypewriter PolyglOTT" w:cs="Truetypewriter PolyglOTT"/>
          <w:sz w:val="28"/>
          <w:szCs w:val="28"/>
        </w:rPr>
        <w:lastRenderedPageBreak/>
        <w:t>нужно около 3-х оборотов на синтез топлива, а пока просто будем тут жить…</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22:52 05.11.2006 *Лазарет войск сопротивления*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-Тао, что случилось? </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я должен был сказать раньше *кашель*, но не решался…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Сказать</w:t>
      </w:r>
      <w:proofErr w:type="gramEnd"/>
      <w:r>
        <w:rPr>
          <w:rFonts w:ascii="Truetypewriter PolyglOTT" w:hAnsi="Truetypewriter PolyglOTT" w:cs="Truetypewriter PolyglOTT"/>
          <w:sz w:val="28"/>
          <w:szCs w:val="28"/>
        </w:rPr>
        <w:t xml:space="preserve"> что?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 пол оборота до моей поимки у меня обнаружили рак спинного мозга. *кашель*. Вскоре после этого поймали Исаака, тогда я решил выложиться на максимум, там меня и сцапали*кашляя*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ты раньше не сказал?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хотел расстраивать… После 5000 оборотов болезнь резко уси… усилилась… Я не хотел вам говорить… Вам надо жить, молодым, а я уже своё отжил…</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позови всех!</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-Не надо всех, пусть позовёт только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звонит по гарнитуре: -Ли, в лазарет, срочно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дорогая, 5 секунд…</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-Что *кашель* это?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-Связь, мы это от людей позаимствовали…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я сейчас позову ребя с капсулой, мы выберемся отсюда, и вылечим тебя…</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-Эни, не нужно… ненужно…</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тут…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Тао: -Все в сборе, это отлично *кашель*,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берегите друг друга, не теряйте, Эниси *кашель* ты её вернёшь, я знаю…</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-Тао!!! Не смей! Я сей…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Тао: -Эниси, нет!!! *кашель* Я отжил своё, я слишком много видел, считай, что я уже умер, не хочу *кашель* повторять это во второй раз… *кашель* Когда вытащишь Исаака, передай ему привет от меня… Передай…</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*Глаза Эниси были полны скорби, но он произнёс лишь одно* -Я никогда не забуду того, что ты для меня сделал, брат…</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*Тао закрыл глаза. В палате раздался резкий писк оборудования, следящего за ритмом сердца. Тао был бледен, как и подобает всем больным ликемией. В комноту вбежали доктора. Эниси поднял левую руку и скрестил на ней пальцы – символ означал: пал смертью храбрых. Доктора ушли. Я попытался подойти к нему, но он неожиданно ударил кулаком по кушетке, будто стараясь проснуться, дал себе пощёчину. Перилла кровати вместо прямой линии стали напоминать овраг. Он посмотрел на меня и заплакал. До этого момента никогда не видел его таким* из дневника Эниси Ли</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вытерев слёзы: -Эни, я не переживу, если они умрут также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прижал его к себе: -Эниси Нильс Фирцино Зофэ, не будьте тряпкой, вы их вытащите, обязательно вытащите оттуда, не смейте даже думать иначе!!!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дай мне ещё 15 минут, а потом мы начнём работать все…</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*Капсула с Ниссэ*</w:t>
      </w:r>
    </w:p>
    <w:p w:rsidR="007F216E" w:rsidRDefault="007F216E" w:rsidP="007F216E">
      <w:pPr>
        <w:spacing w:before="240"/>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-Сегодня умер Тао, ты не повторишь его судьбу, обещаю…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пока вот стихи, которые я написал специально для тебя, наклею их на стекло камеры. Проснёшься – увидишь…</w:t>
      </w:r>
    </w:p>
    <w:p w:rsidR="007F216E" w:rsidRPr="006C5BC8" w:rsidRDefault="007F216E" w:rsidP="007F216E">
      <w:pPr>
        <w:jc w:val="center"/>
        <w:rPr>
          <w:rStyle w:val="a3"/>
          <w:rFonts w:ascii="Truetypewriter PolyglOTT" w:hAnsi="Truetypewriter PolyglOTT" w:cs="Truetypewriter PolyglOTT"/>
          <w:sz w:val="32"/>
        </w:rPr>
      </w:pPr>
      <w:r w:rsidRPr="006C5BC8">
        <w:rPr>
          <w:rStyle w:val="a3"/>
          <w:rFonts w:ascii="Truetypewriter PolyglOTT" w:hAnsi="Truetypewriter PolyglOTT" w:cs="Truetypewriter PolyglOTT"/>
          <w:sz w:val="32"/>
        </w:rPr>
        <w:t>Мне б нужно пару слов сказать,</w:t>
      </w:r>
      <w:r w:rsidRPr="006C5BC8">
        <w:rPr>
          <w:rStyle w:val="a3"/>
          <w:rFonts w:ascii="Truetypewriter PolyglOTT" w:hAnsi="Truetypewriter PolyglOTT" w:cs="Truetypewriter PolyglOTT"/>
          <w:sz w:val="32"/>
        </w:rPr>
        <w:br/>
        <w:t>Души моей сеё желанье,</w:t>
      </w:r>
      <w:r w:rsidRPr="006C5BC8">
        <w:rPr>
          <w:rStyle w:val="a3"/>
          <w:rFonts w:ascii="Truetypewriter PolyglOTT" w:hAnsi="Truetypewriter PolyglOTT" w:cs="Truetypewriter PolyglOTT"/>
          <w:sz w:val="32"/>
        </w:rPr>
        <w:br/>
        <w:t>Но знаю я, что нужно ждать,</w:t>
      </w:r>
      <w:r w:rsidRPr="006C5BC8">
        <w:rPr>
          <w:rStyle w:val="a3"/>
          <w:rFonts w:ascii="Truetypewriter PolyglOTT" w:hAnsi="Truetypewriter PolyglOTT" w:cs="Truetypewriter PolyglOTT"/>
          <w:sz w:val="32"/>
        </w:rPr>
        <w:br/>
        <w:t>И ждать, и ждать в плоть до отчаинья.</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Всегда есть пара берегов,</w:t>
      </w:r>
      <w:r w:rsidRPr="006C5BC8">
        <w:rPr>
          <w:rStyle w:val="a3"/>
          <w:rFonts w:ascii="Truetypewriter PolyglOTT" w:hAnsi="Truetypewriter PolyglOTT" w:cs="Truetypewriter PolyglOTT"/>
          <w:sz w:val="32"/>
        </w:rPr>
        <w:br/>
        <w:t>А между них ручей,</w:t>
      </w:r>
      <w:r w:rsidRPr="006C5BC8">
        <w:rPr>
          <w:rStyle w:val="a3"/>
          <w:rFonts w:ascii="Truetypewriter PolyglOTT" w:hAnsi="Truetypewriter PolyglOTT" w:cs="Truetypewriter PolyglOTT"/>
          <w:sz w:val="32"/>
        </w:rPr>
        <w:br/>
        <w:t>На берегах пара домов</w:t>
      </w:r>
      <w:r w:rsidRPr="006C5BC8">
        <w:rPr>
          <w:rStyle w:val="a3"/>
          <w:rFonts w:ascii="Truetypewriter PolyglOTT" w:hAnsi="Truetypewriter PolyglOTT" w:cs="Truetypewriter PolyglOTT"/>
          <w:sz w:val="32"/>
        </w:rPr>
        <w:br/>
        <w:t>И пара фонарей.</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lastRenderedPageBreak/>
        <w:t>И что ж, я сделал выбор свой:</w:t>
      </w:r>
      <w:r w:rsidRPr="006C5BC8">
        <w:rPr>
          <w:rStyle w:val="a3"/>
          <w:rFonts w:ascii="Truetypewriter PolyglOTT" w:hAnsi="Truetypewriter PolyglOTT" w:cs="Truetypewriter PolyglOTT"/>
          <w:sz w:val="32"/>
        </w:rPr>
        <w:br/>
        <w:t>Остался рядом с правым,</w:t>
      </w:r>
      <w:r w:rsidRPr="006C5BC8">
        <w:rPr>
          <w:rStyle w:val="a3"/>
          <w:rFonts w:ascii="Truetypewriter PolyglOTT" w:hAnsi="Truetypewriter PolyglOTT" w:cs="Truetypewriter PolyglOTT"/>
          <w:sz w:val="32"/>
        </w:rPr>
        <w:br/>
        <w:t>Но лучше б уж он был другой:</w:t>
      </w:r>
      <w:r w:rsidRPr="006C5BC8">
        <w:rPr>
          <w:rStyle w:val="a3"/>
          <w:rFonts w:ascii="Truetypewriter PolyglOTT" w:hAnsi="Truetypewriter PolyglOTT" w:cs="Truetypewriter PolyglOTT"/>
          <w:sz w:val="32"/>
        </w:rPr>
        <w:br/>
        <w:t>Проплыл тогда в дубраву.</w:t>
      </w:r>
      <w:r w:rsidRPr="006C5BC8">
        <w:rPr>
          <w:rStyle w:val="a3"/>
          <w:rFonts w:ascii="Truetypewriter PolyglOTT" w:hAnsi="Truetypewriter PolyglOTT" w:cs="Truetypewriter PolyglOTT"/>
          <w:sz w:val="32"/>
        </w:rPr>
        <w:br/>
      </w:r>
      <w:r w:rsidRPr="006C5BC8">
        <w:rPr>
          <w:rStyle w:val="a3"/>
          <w:rFonts w:ascii="Truetypewriter PolyglOTT" w:hAnsi="Truetypewriter PolyglOTT" w:cs="Truetypewriter PolyglOTT"/>
          <w:sz w:val="32"/>
        </w:rPr>
        <w:br/>
        <w:t>Мой берег правый - я один,</w:t>
      </w:r>
      <w:r w:rsidRPr="006C5BC8">
        <w:rPr>
          <w:rStyle w:val="a3"/>
          <w:rFonts w:ascii="Truetypewriter PolyglOTT" w:hAnsi="Truetypewriter PolyglOTT" w:cs="Truetypewriter PolyglOTT"/>
          <w:sz w:val="32"/>
        </w:rPr>
        <w:br/>
        <w:t>Хотя тут места два,</w:t>
      </w:r>
      <w:r w:rsidRPr="006C5BC8">
        <w:rPr>
          <w:rStyle w:val="a3"/>
          <w:rFonts w:ascii="Truetypewriter PolyglOTT" w:hAnsi="Truetypewriter PolyglOTT" w:cs="Truetypewriter PolyglOTT"/>
          <w:sz w:val="32"/>
        </w:rPr>
        <w:br/>
        <w:t>И ждать я буду что есть сил,</w:t>
      </w:r>
      <w:r w:rsidRPr="006C5BC8">
        <w:rPr>
          <w:rStyle w:val="a3"/>
          <w:rFonts w:ascii="Truetypewriter PolyglOTT" w:hAnsi="Truetypewriter PolyglOTT" w:cs="Truetypewriter PolyglOTT"/>
          <w:sz w:val="32"/>
        </w:rPr>
        <w:br/>
        <w:t>Чтобы сказать слова…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23:59 *Кбинст*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-Как он с этой штуки звонит?</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-Понятия не имею, тут написано слова контакты, что если на него нажать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-А если нажать зелёный </w:t>
      </w:r>
      <w:proofErr w:type="gramStart"/>
      <w:r>
        <w:rPr>
          <w:rFonts w:ascii="Truetypewriter PolyglOTT" w:hAnsi="Truetypewriter PolyglOTT" w:cs="Truetypewriter PolyglOTT"/>
          <w:sz w:val="28"/>
          <w:szCs w:val="28"/>
        </w:rPr>
        <w:t>кнопку?...</w:t>
      </w:r>
      <w:proofErr w:type="gramEnd"/>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-Что случилось?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-Надо запонить, зелёная кнопка… Незес прости, что тогда оборвал разговор, можешь пожалуйста отвести войска от границ Федерации?</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-Тебе уже доложили, я собирался тебе звонить, нам нужно в Жистонес, слишком высокого они о себе мнения</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это войска против Жистонеса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ты всерьёз думал, что один разговор и небольшая армия могут начать войну с Федерацией. Меня в порошок сотрут даже не Федеральные войска, жители Пимбазена…</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 начинай пока войну, через два месяца (земное исчисление) будет общий самит содружества, после него можешь</w:t>
      </w:r>
    </w:p>
    <w:p w:rsidR="007F216E" w:rsidRDefault="007F216E" w:rsidP="007F216E">
      <w:pPr>
        <w:shd w:val="clear" w:color="auto" w:fill="FFFFFF" w:themeFill="background1"/>
        <w:spacing w:before="240"/>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w:t>
      </w:r>
    </w:p>
    <w:p w:rsidR="00281020" w:rsidRDefault="002B7E1D" w:rsidP="002B7E1D">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12. Если не можешь ползти – подожди и встань на ноги…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06:30 06.12.2006 *Земля*</w:t>
      </w:r>
    </w:p>
    <w:p w:rsidR="002B7E1D" w:rsidRDefault="002E024B"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Сежэс: -Мы как</w:t>
      </w:r>
      <w:r w:rsidR="002B7E1D">
        <w:rPr>
          <w:rFonts w:ascii="Truetypewriter PolyglOTT" w:hAnsi="Truetypewriter PolyglOTT" w:cs="Truetypewriter PolyglOTT"/>
          <w:sz w:val="28"/>
          <w:szCs w:val="28"/>
        </w:rPr>
        <w:t xml:space="preserve"> солдаты тут особо и не нужны, как считаешь?</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Нормар: -Подтверждаю, бесполезны…</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улице шёл Эниси*</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-Здравия желаю товарищ Зофэ</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 этот момент: -Здравия желаю уважаемый Пимбура</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-Отставить… Я сегодня не в духе</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-А что вы делал в каютах?</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-Спал, мне нужно было отдохнуть, взять передышку. Вы рядовой с какой целью интересуетесь?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-Извините моего сослуживца, он девиант, ему можно</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не важно, мне просто интересно </w:t>
      </w:r>
    </w:p>
    <w:p w:rsidR="002B7E1D"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-Просто так, потому что мне интересно…</w:t>
      </w:r>
    </w:p>
    <w:p w:rsidR="00AD24F3" w:rsidRDefault="002B7E1D"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-Ребят, позовите пожалуйста в мед блок Эниси </w:t>
      </w:r>
      <w:r w:rsidR="00AD24F3">
        <w:rPr>
          <w:rFonts w:ascii="Truetypewriter PolyglOTT" w:hAnsi="Truetypewriter PolyglOTT" w:cs="Truetypewriter PolyglOTT"/>
          <w:sz w:val="28"/>
          <w:szCs w:val="28"/>
        </w:rPr>
        <w:t xml:space="preserve">и Сонэ </w:t>
      </w:r>
      <w:r>
        <w:rPr>
          <w:rFonts w:ascii="Truetypewriter PolyglOTT" w:hAnsi="Truetypewriter PolyglOTT" w:cs="Truetypewriter PolyglOTT"/>
          <w:sz w:val="28"/>
          <w:szCs w:val="28"/>
        </w:rPr>
        <w:t>Ли,</w:t>
      </w:r>
      <w:r w:rsidR="00AD24F3">
        <w:rPr>
          <w:rFonts w:ascii="Truetypewriter PolyglOTT" w:hAnsi="Truetypewriter PolyglOTT" w:cs="Truetypewriter PolyglOTT"/>
          <w:sz w:val="28"/>
          <w:szCs w:val="28"/>
        </w:rPr>
        <w:t xml:space="preserve"> а также семью Кришлау</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-Так точно</w:t>
      </w:r>
    </w:p>
    <w:p w:rsidR="002B7E1D"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*Мед блок*</w:t>
      </w:r>
      <w:r w:rsidR="002B7E1D">
        <w:rPr>
          <w:rFonts w:ascii="Truetypewriter PolyglOTT" w:hAnsi="Truetypewriter PolyglOTT" w:cs="Truetypewriter PolyglOTT"/>
          <w:sz w:val="28"/>
          <w:szCs w:val="28"/>
        </w:rPr>
        <w:t xml:space="preserve"> </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хотел нас видеть?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-Действуйте…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происходит?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раде вашего же блага, не забудьте привязать Сонэ, у неё клаустрофобия…</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ты сошёл с ума, мы не полезем в криокапсулы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-Какие криокапсулы? Я ещё в своём уме, мы подсмотрели у людей две прекрасные технологии – МРТ и рентген</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-И что же они делают?</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-Сейчас всё узнаете…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10:00 06.12.2006</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-Вот они, в целости и сохранности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какого девштраль сейчас произошло!?</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-Доктор, огласите результаты</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-Результаты обследования негативны только у одного пациента. У Шрина Кришлау обнаружено некое неизвестное образование в правой ноге, прямо внутри кости</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-Но я не ощущаю себя больным</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-Возможно, но это только пока, мы вас вылечим, через пол оборота снова сможете ходить</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proofErr w:type="gramStart"/>
      <w:r>
        <w:rPr>
          <w:rFonts w:ascii="Truetypewriter PolyglOTT" w:hAnsi="Truetypewriter PolyglOTT" w:cs="Truetypewriter PolyglOTT"/>
          <w:sz w:val="28"/>
          <w:szCs w:val="28"/>
        </w:rPr>
        <w:t>Пол года</w:t>
      </w:r>
      <w:proofErr w:type="gramEnd"/>
      <w:r>
        <w:rPr>
          <w:rFonts w:ascii="Truetypewriter PolyglOTT" w:hAnsi="Truetypewriter PolyglOTT" w:cs="Truetypewriter PolyglOTT"/>
          <w:sz w:val="28"/>
          <w:szCs w:val="28"/>
        </w:rPr>
        <w:t xml:space="preserve"> без ходьбы или пол года в агонии, я бы выбрал первое…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-Вы скоро закончите?</w:t>
      </w:r>
    </w:p>
    <w:p w:rsidR="00AD24F3" w:rsidRDefault="00AD24F3"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-До вечера точно закончим, но наркоз пройдёт лишь к завтру</w:t>
      </w:r>
    </w:p>
    <w:p w:rsidR="00AD24F3"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-Пойдём</w:t>
      </w:r>
      <w:r w:rsidR="00AD24F3">
        <w:rPr>
          <w:rFonts w:ascii="Truetypewriter PolyglOTT" w:hAnsi="Truetypewriter PolyglOTT" w:cs="Truetypewriter PolyglOTT"/>
          <w:sz w:val="28"/>
          <w:szCs w:val="28"/>
        </w:rPr>
        <w:t xml:space="preserve">те, </w:t>
      </w:r>
      <w:r>
        <w:rPr>
          <w:rFonts w:ascii="Truetypewriter PolyglOTT" w:hAnsi="Truetypewriter PolyglOTT" w:cs="Truetypewriter PolyglOTT"/>
          <w:sz w:val="28"/>
          <w:szCs w:val="28"/>
        </w:rPr>
        <w:t>Ши, я очень надеюсь, что ты пойдёшь не с нами, а с доктором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-Как скажешь</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-Извините, мы с Нормаром придумали как улететь отсюда</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это и так знал</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-При этом создав мощную армию</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-Прямо здесь, прямо сейчас? </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-Да, но надо спешить, каждая минута на счету, я вам по пути всё расскажу</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сорвался с места, сразу было видно, что он в создании армии увидел не возможности создать дубину, что поставит на колени сильнейшую армию Федерации, а средство возвращение к жизни Ниссэ и Исаака. Это так странно, что я пишу в его дневнике, но всё же он мне тогда достался, чему я рад* - Дневник Эниси Ли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-Что произошло, почему Эниси так странно себя ведёт, я помню его совершенно другим?</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-У него были королевские амбиции, а в итоге его обманули, как простого плотника. У него отобрали жену и сына, заточили на 5000 оборотов в пустоту, обнадёжили, дали прожить 200 оборотов, собирая свою армию. И снова поражение. А вчера он потерял своего брата – Тао.</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-Но насколько я знаю, они с Тао не были особо братьями</w:t>
      </w:r>
    </w:p>
    <w:p w:rsidR="00821586" w:rsidRDefault="00821586"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w:t>
      </w:r>
      <w:r w:rsidR="00D56169">
        <w:rPr>
          <w:rFonts w:ascii="Truetypewriter PolyglOTT" w:hAnsi="Truetypewriter PolyglOTT" w:cs="Truetypewriter PolyglOTT"/>
          <w:sz w:val="28"/>
          <w:szCs w:val="28"/>
        </w:rPr>
        <w:t>Да, возможно зная, что мы три брата, мы прожили не долго, но Эниси уже очень многих потерял. Он видел смерть, видел своими глазами. А тао воспитал его сына, Тао, даже когда не был генералом всегда хотел делать мир лучше. У меня в руках дневник Эни… пардон Эниси… Запись от 793 оборота: …Сегодня мы начали собирать свою армию, к нам присоединился некий Тао, который при дяде был полковником, это невероятно добрый и ласковый человек, он никогда не будет заставлять тебя, никогда не выстрелит в тебя из боевого, только транквилизатором, если будет лететь пуля, он закроет тебя от неё своей грудью…</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-Да? Я думала Тао лишь претворялся, когда приехал за нами, на Кбинст</w:t>
      </w:r>
    </w:p>
    <w:p w:rsidR="00D56169" w:rsidRDefault="00D56169"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-Он действительно был очень раним, он был добрейшим человеком, нам его будет не хватать. </w:t>
      </w:r>
      <w:r w:rsidR="002B49C2">
        <w:rPr>
          <w:rFonts w:ascii="Truetypewriter PolyglOTT" w:hAnsi="Truetypewriter PolyglOTT" w:cs="Truetypewriter PolyglOTT"/>
          <w:sz w:val="28"/>
          <w:szCs w:val="28"/>
        </w:rPr>
        <w:t xml:space="preserve">Особенно его прекрасных, глубоких чёрных глаз, в которых видна вся его необъятная душа, а раньше его рыжие волосы считались не красивыми, но с седенной, с седенной гораздо лучше… </w:t>
      </w:r>
    </w:p>
    <w:p w:rsidR="002B49C2" w:rsidRDefault="002B49C2"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-А можешь рассказать больше про себя,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да и ты Сонэ. Я простая пролетарка, без титулов и</w:t>
      </w:r>
      <w:r w:rsidR="0040376A">
        <w:rPr>
          <w:rFonts w:ascii="Truetypewriter PolyglOTT" w:hAnsi="Truetypewriter PolyglOTT" w:cs="Truetypewriter PolyglOTT"/>
          <w:sz w:val="28"/>
          <w:szCs w:val="28"/>
        </w:rPr>
        <w:t xml:space="preserve"> регалий, просто жена военного</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Эниси Ли, двоюродный брат Эниси Зофэ. Моя мама была принцессой материнского дома Зофэ, младшим ребёнком в семье. Она вышла за графа, моего отца, который вскоре после моего рождения умер. С Эни мы знакомы почти всю жизнь, у нас схожая судьба: нам с невестой тоже удалось сбежать лишь чудом, но… Но она предала меня, и вышла за моего троюродного брата: Виста Шэна, хотя он не брат мне.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когда об этом узнал убил его, правда для это пришолсь разработать щит, если в двух словах, то магнитное поле удерживает плазму, разогреваемую магнитроном. А потом вы знаете…</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Сонэ Шен, графиня дома Шэн. У меня есть брат, но я не знаю, что с ним сейчас. Брата зовут Незес Шэн…</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-Незес!?</w:t>
      </w:r>
    </w:p>
    <w:p w:rsidR="0040376A" w:rsidRDefault="0040376A" w:rsidP="002B7E1D">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-Что-то не так?</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13. Недосказанная история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-Ши рассказывал, что слышал от учёных о том, что они смогли создать квантовую запутанность. Они думали, что это просто какие-то помехи из параллельных миров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-А то, что это означает, что они перехватили связь Незеса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-Он жив?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-Ещё бы, Ши говорил, что он занимает какое-то высокое место в руководстве Пимбазеном, как отдельным государством, что их собственно и смутило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-И с кем же этот «император»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-Во-первых не император, а президент, хотя и не совсем легитимный, а во-вторых с самим Норстом Каале – императором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-Пимбазен же часть Федерации, собственно почему мы и тут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не знаю, надо будет спросить у Эниси, либо у Шрина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*Научный центр, к этому времени все коммуникации Пимбуров, здания и коробли спрятаны под землю*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-Вот оно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это за фигня? Это же мои доспехи?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-Вам всё объяснят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-Спасибо вам рядовой Сежес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-Рад служить, хоть море сердцу бли… Извините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-Да, это реплика вашего доспеха, уважаемый Пимбура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зачем я тогда здесь?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ведь помните, чем уникален ваш доспех?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-Какими-то трубками в каркасе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-Совершенно верно, углеродные нано трубки, они многократно повышают прочность брони, при уменьшении массы. Мы у людей подсмотрели вещество под названием графен, даже научились его плавить. Этот доспех крайне технологичен, он состоит из послойно уложеных одноатомных листов титана и графена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-Послойно? Вы в своём уме, это же очень трудоёмко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Учёный: -Это уже забота нон-девиантов, мы можем сейчас производить до трёх таких в день, через месяц уже в десять раз больше, и так по нарастающей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-Тут, на земле, сейчас 200 тысяч Пимбазенцев, из них 48 военные, это очень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-Я вас уверяю, за 4 года мы всех оденем, протестируйте броню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надел доспехи, они были легче его стандартных, учёный достал из сейфа винтовку и выстрелил*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вы делайте!?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Учёный: -Вы почувствовали удар?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-Естественно, посмотрите на область сердца, я попал туда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доспехе был еле заметный скол*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своё дело знаете, дерзайте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-Сэр, по вашему заказу компанией «Эльмес» разработан проект «Бубастъер». Главный инженер концерна: Нормар Гезаарак.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-Прошу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-Вам нужен был сверх тяжёлый боевой звездолёт, класса 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космический корабль размером со спутник, который сможет быть в открытом космосе месяц.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-Прошу, вот проект. Длина звездолёта *неважно сколько в единицах федерации, в СИ 35 км*, ширина и высота в самой широкой части *5 км*. Нам на постройку потребуется около 6-ти оборотов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-Преступайте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совещание концернов Адора и Пимбазенъерих Аутоматих*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Шэн, вы совсем сошли с ума?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 чём дело, господин Либовски?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-Вы начали очень сильные преобразования в концернах, Пимбазенъерих Ауроматих с ними не согласен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Менеджер Адоры: -У меня к вам, Либовски зеркальный вопрос, вы сошли с ума? Вас не смутило, что Адора не препятствует изменениям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Аутоматиха: -Уважаемый Азенс, вы просто не видите, он собирается национализировать концерны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-И какие вы в этом видите проблемы?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Менеджер Адоры: -Даже если и так, то концерны – это собственность господина Шэна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-Хорошо, я приостановлю преобразования, мне сейчас саботажи и забастовки не нужны – нужно Пимбазен восстанавливать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14. А что может быть не так?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01:15 31.12.2006 *Земля, штаб сопротивления (на </w:t>
      </w:r>
      <w:proofErr w:type="gramStart"/>
      <w:r>
        <w:rPr>
          <w:rFonts w:ascii="Truetypewriter PolyglOTT" w:hAnsi="Truetypewriter PolyglOTT" w:cs="Truetypewriter PolyglOTT"/>
          <w:sz w:val="28"/>
          <w:szCs w:val="28"/>
        </w:rPr>
        <w:t>поверхности)*</w:t>
      </w:r>
      <w:proofErr w:type="gramEnd"/>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-Пимбура, постойте, куда вы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пропал, я его не видел уже давно, дня два, на звонки он не отвечает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-Вы можете ругаться на меня, но я должен защищать вас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понимаю, пошли, ты всё равно не отстанешь, как и любой нон-девиант, бери лыжи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-Как вы его собираетесь искать?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его уже нашёл, он в трёх километрах к северу отсюда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-Разрешите поинтересоваться каким образом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него в погоны встроен </w:t>
      </w:r>
      <w:r>
        <w:rPr>
          <w:rFonts w:ascii="Truetypewriter PolyglOTT" w:hAnsi="Truetypewriter PolyglOTT" w:cs="Truetypewriter PolyglOTT"/>
          <w:sz w:val="28"/>
          <w:szCs w:val="28"/>
          <w:lang w:val="en-US"/>
        </w:rPr>
        <w:t>GPS</w:t>
      </w:r>
      <w:r w:rsidRPr="00835A09">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трэкер, ещё одна земная разработка, он на болотах, идём, тут холодно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03:00 *Где-то в болотах*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-Рыжеватое мерцание - костёр, мы его нашли, он там, останьтесь здесь, нам нужно поговорить наедине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-Ты нашёл меня, я даже не буду </w:t>
      </w:r>
      <w:proofErr w:type="gramStart"/>
      <w:r>
        <w:rPr>
          <w:rFonts w:ascii="Truetypewriter PolyglOTT" w:hAnsi="Truetypewriter PolyglOTT" w:cs="Truetypewriter PolyglOTT"/>
          <w:sz w:val="28"/>
          <w:szCs w:val="28"/>
        </w:rPr>
        <w:t>спрашивать</w:t>
      </w:r>
      <w:proofErr w:type="gramEnd"/>
      <w:r>
        <w:rPr>
          <w:rFonts w:ascii="Truetypewriter PolyglOTT" w:hAnsi="Truetypewriter PolyglOTT" w:cs="Truetypewriter PolyglOTT"/>
          <w:sz w:val="28"/>
          <w:szCs w:val="28"/>
        </w:rPr>
        <w:t xml:space="preserve">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что произошло?! Отчего такая грусть и безысходность в голосе?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-Садись, тебе долгую историю рассказать или всё вкратце?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-Погоди, надо солдата позвать, иначе он там замёрзнет. Рядовой!!!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подбежав: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-Отправляйтесь на базу, и захватите с собой одну ель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-А как же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-Обо мне позаботится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ступай, топор у тебя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полагаю длинную, тогда слушай, это произошло позавчера в нашей с Сонэ каюте: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-Привет, я вернулся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привет, помоги пожалуйста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-Ого, это что за штуковина?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аппарат для исследований органических тканей, еле довезла, хорошо хоть нигде порогов нету, а у него колёсики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-Зачем тебе он? А главное где ты его взяла?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-Это всё не важно, подключи вот это в ту розетку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-Лааадно… Сонэ, что со светом!?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-Не знаю, наверное, там другое напряжение нужно было, *включив фонарик*, а да, 220 В, а не 600, я ещё думаю почему вилка такая странная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-Вот вроде бы умнейший человек, которого я знаю, а иногда такая дурочка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Сонэ: -Ли, нам нужно серьёзно поговорить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-После этих слов обычно что-то происходит, я прав?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-К сожалению, да: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Ли: -Что произошло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ab/>
        <w:t xml:space="preserve">Сонэ: -Этот аппарат кое-что обнаружил, я умираю,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у нас в семье есть генетическое заболевание, им болел мой отец, и все до него…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ab/>
        <w:t>Ли: -Сонэ, я… 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-После этих слов я взял мешок и ушёл, чтобы не сорваться на неё…</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её вылечим, обязательно, у неё ещё очень много времени, у нас много времени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рад твоему оптимизму, но я предполагаю, что долгое пребывание в стазисе усилило эффект, как это было с Тао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помолчав: -Ты знаешь, что сегодня за день?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-Мне назвать местную или Кбинстовскую дату?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-У местного населения сегодня праздник, они верят, что в следующую ночь исполняться любые желания, если их загадать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спасибо тебе, за всё спасибо, но я слишком много делал людям больно, пришёл мой черёд страдать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-Ну уж нет, мы спасём её точно также, как спасём Исаака и Ниссэ, я не оступлюсь, слышишь!? Пошли домой, нарядим ёлку, такова традиция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-Уважаемые гости Пимбазе… *кашель* Пимбазена, рад вам продемонстрировать переговорное устройство, оно позволит вам связываться друг с другом на любых расстояниях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Репортёр: -А как же запрет на новые технологии?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-Пимбазен не подписывал никаких запретов, да и господин Каале не против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 Да, естественно. Незес, можете пройти со мной?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 кулисами*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ты что творишь? Я категорически против, ладно забудем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догоню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Незеса: -Вы о чём-то хотели спросить?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-Скорее поговорить о неизбежном, я помню, как умирал Дед, за ним отец, настал и мой черёд, у меня осталось не больше пяти лет, всего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 Вы о чём?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 нашей семье уже около трёх тысяч оборотов передаётся неизвестная болезнь от отца к сыну, с каждым разом мы живём всё меньше и меньше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-С чего вы взяли, вы просто простужены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-Нет, не просто и я это знаю отлично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05:30 31.12.2006 *База на Земле*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жив, я думала, что ты решил…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-Ничего он не решил, где этот шкаф?</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-Извини, Эниси, я проводила эксперименты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всё рассказал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 у нас, пошли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с ума сошли?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-В чём дело?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-Это списанный образец, тут так и написано. В общем так, анализ занимает около 12 часов, это я помню, бежишь в лазарет и сдаёшь весь необходимый материал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-Ты точно уверен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-Да, точно…</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28"/>
          <w:szCs w:val="28"/>
        </w:rPr>
      </w:pPr>
      <w:r>
        <w:rPr>
          <w:rFonts w:ascii="Truetypewriter PolyglOTT" w:hAnsi="Truetypewriter PolyglOTT" w:cs="Truetypewriter PolyglOTT"/>
          <w:b/>
          <w:sz w:val="36"/>
          <w:szCs w:val="28"/>
        </w:rPr>
        <w:t>Глава 15. Если дать повод, то феерия не забываемая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17:30 31.12.2006 *Штаб*</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-Зачем мы на кухне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-Что бы приготовить немного еды, я так давно не ел не поварской еды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вам поможет, а мы с Ши пойдём наставлять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-Военных!?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-Долго объяснять, Ши, поехали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-Конечно, на костылях удобно, даже очень…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-Ну конечно, ворчать удобно, даже очень. Пойдёмте Шрин Кришлау, вы солдат, а не ребёнок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*Поверхность*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 общем так, солдаты, сейчас репетируем, не стрелять. Команда: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«Салют»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*Командиры арт батареи синхронно подняли и опустили флаги*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арт расчётов синхронно эмитировали: -Бах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-Команда: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*Из ангара выехала машина и направила батарею прямо в небо, солдаты нажали на кнопки, и машина с эмитировала выстрелы*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-Просто прекрасно, вы готовы, расчистить здесь всё, чтоб могли пройти маршем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Сежес: -Подскажите, а что с самолётами делать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 Нормар: -И с лодками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-Почему всё за всех должен я решать, например, зачем вам обоим сержантов дали, 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Сержанты: -Мы девиант и полу-девиант, можем принимать решения без руководства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-Вот и решайте сами, на сегодняшний вечер вы майоры, оба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и Нормар переглянулись: -Ладно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-Вы отвечаете за каждого солдата и офицера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*Кухня*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 -Чем они там занимаются, тут невыносимо жарко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-Мы уже зако… Ух-ты, ну нечего себе, я даже в предвкушении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тоже, гулять, так гулять, один раз живём, возможно кто…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-Отставить… Ой, извини, я не специально, слишком долго руководил солдатами, не думай о плохом, слышишь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Сонэ: -Хорошо, Ши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-Кстати, Ши, а что с твоими глазами?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что с ними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 Волосы такие же темновато-русые, губы узкие, но глаза, глаза голубые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всё в порядке, это линзы, решил поэкспериментировать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00:00 01.01.2007 *улица*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Полночь!!!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Солдаты: -</w:t>
      </w:r>
      <w:r w:rsidRPr="000A356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С Новым Годом!!! С Новым Годом!!! С Новым Годом!!! Ура!!! Ура!!! Ура!!!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-Шагом, марш!!!</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 заснеженной земле прошли солдаты, проехала техника, а за ней прошли лодки и пролетели самолёты на крайне малых скоростях*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-Позовите мне тех, кто это придумал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Сежес: -Вы звали?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-Посмотрите наверх, только внимательно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-Гении маскировки, как думаете может их оставить майорами, с такой смекалкой не пропадут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Все остальные: -Конечно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-Значит всё решено, погоны получите в администрации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-Солдаты, Салют!!! Солдаты Огонь!!!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*Загрохотали пушки, засвистели ракеты с фейрверками, начали стрелять в воздух пехотинцы*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-Почему мы это никогда не делали дома, это же очень красиво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-Маршем они ходить всегда горазды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*На платформу вбежал доктор, а за ним охрана*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-Что случилось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-Тут не понятный человек к вам ломиться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-Результаты, я с результатами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-Отпустить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Охранник: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-Вам повезло, что я сегодня ослабил охрану, если б там, как положено стояли элитные войска, вы бы уже были мертвы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переведя дыхание: -Сонэ Шэн, вы абсолютно здоровы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-Как, я сама делала этот анализ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-На списанном оборудовании, у начальника лазарета по этому поводу будет с вами отдельный разговор. Но самое главное вы не больны. Да, вы являетесь носительницей гена, но он влияет лишь на особей мужского пола, поэтому, на всякий случай, пока не мечтайте о детях, и потом будет больно терять…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*Запись Шрина Кришлау: На лице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увидел неописуемую радость*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-Всё же мечты сбываются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шёпотом: -Жаль, что не мои</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16. Кто вы? Я просто солдат…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10:57 10.01.2007 </w:t>
      </w:r>
      <w:r w:rsidRPr="00F53F21">
        <w:rPr>
          <w:rFonts w:ascii="Truetypewriter PolyglOTT" w:hAnsi="Truetypewriter PolyglOTT" w:cs="Truetypewriter PolyglOTT"/>
          <w:sz w:val="28"/>
          <w:szCs w:val="28"/>
        </w:rPr>
        <w:t>*Кбинст</w:t>
      </w:r>
      <w:r>
        <w:rPr>
          <w:rFonts w:ascii="Truetypewriter PolyglOTT" w:hAnsi="Truetypewriter PolyglOTT" w:cs="Truetypewriter PolyglOTT"/>
          <w:sz w:val="28"/>
          <w:szCs w:val="28"/>
        </w:rPr>
        <w:t xml:space="preserve"> замок императора*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28"/>
        </w:rPr>
        <w:t xml:space="preserve">Советник: -Некий Трен </w:t>
      </w:r>
      <w:r w:rsidRPr="006C3542">
        <w:rPr>
          <w:rFonts w:ascii="Truetypewriter PolyglOTT" w:hAnsi="Truetypewriter PolyglOTT" w:cs="Truetypewriter PolyglOTT"/>
          <w:sz w:val="28"/>
          <w:szCs w:val="36"/>
        </w:rPr>
        <w:t>Косдацу</w:t>
      </w:r>
      <w:r>
        <w:rPr>
          <w:rFonts w:ascii="Truetypewriter PolyglOTT" w:hAnsi="Truetypewriter PolyglOTT" w:cs="Truetypewriter PolyglOTT"/>
          <w:sz w:val="28"/>
          <w:szCs w:val="36"/>
        </w:rPr>
        <w:t xml:space="preserve"> требует вашей аудиенции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Норст: -Пусть заходит, позовите стражу, просто чтоб была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w:t>
      </w:r>
      <w:proofErr w:type="gramStart"/>
      <w:r>
        <w:rPr>
          <w:rFonts w:ascii="Truetypewriter PolyglOTT" w:hAnsi="Truetypewriter PolyglOTT" w:cs="Truetypewriter PolyglOTT"/>
          <w:sz w:val="28"/>
          <w:szCs w:val="36"/>
        </w:rPr>
        <w:t>В</w:t>
      </w:r>
      <w:proofErr w:type="gramEnd"/>
      <w:r>
        <w:rPr>
          <w:rFonts w:ascii="Truetypewriter PolyglOTT" w:hAnsi="Truetypewriter PolyglOTT" w:cs="Truetypewriter PolyglOTT"/>
          <w:sz w:val="28"/>
          <w:szCs w:val="36"/>
        </w:rPr>
        <w:t xml:space="preserve"> дверь зашёл военный возрастом около 70 об. (средняя продолжительность жизни 170-180 об., в семье Шен у мужского пола не более 50 об.), его китель был увешан орденами и медалями, но на погонах зияли 2 звезды Анортист майора (полевой майор, штабтенлъих - штабной)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-Доброе утро, уважаемый господин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-Генерал, где ваши звёзды штабтенлъих офицера? Кто вы такой? Двойник?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-Нет, я простой майор войск Федерации Трен Косдацу. Простой майор, который был разжалован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-Чей приказ?</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-Ваш, вот документ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зачитывает выписку из телеграммы от </w:t>
      </w:r>
      <w:r w:rsidRPr="00782AF0">
        <w:rPr>
          <w:rFonts w:ascii="Truetypewriter PolyglOTT" w:hAnsi="Truetypewriter PolyglOTT" w:cs="Truetypewriter PolyglOTT"/>
          <w:sz w:val="28"/>
          <w:szCs w:val="36"/>
        </w:rPr>
        <w:t>13'40''40 град. 6000 об.</w:t>
      </w:r>
      <w:r>
        <w:rPr>
          <w:rFonts w:ascii="Truetypewriter PolyglOTT" w:hAnsi="Truetypewriter PolyglOTT" w:cs="Truetypewriter PolyglOTT"/>
          <w:sz w:val="28"/>
          <w:szCs w:val="28"/>
        </w:rPr>
        <w:t>: -Предписывается разжаловать до анортист майора … председатель Норст Каале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-Вот, у меня всё, просто хотел заметить, что вы теряете контроль над Пимбазеном</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-Погодите, я этого не отправлял, я лишь предписал отправить вас в запас на пару десятком град. Кто это писал!? Кто устроил саботаж!? Кто перехватил телеграмму!? Советник, разберитесь!!!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-Так точно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-Да, и верните генералу его погоны. Вы *то есть генерал*, отправляетесь в сектор Север-1, в Жистонескую область. Они хотят воссоединиться с Северным Жистонесом, ваша задача помешать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Трен: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23:32 10.01.2007 *Магвиль*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вы просили, «Белая лазурь»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не просил, она пока не нужна, я буду без неё столько, сколько смогу. Время у меня пока ещё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-Как хотите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*Зажёгся экран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иди, мне звонят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можешь выслать мне пару своих лучших инженеров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-Могу, только для чего?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-Нужно расследовать заговор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ввёл что-то на клавиатуре зеркала*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я уже написал секретарю, скоро отправят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-Хорошо, спасибо, конец связи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*Связь оборвалась, Незес отошёл от зеркала, но вдруг оно засветилось снова. Он развернулся и нажал на кнопку*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Незес: -Вы что-то забыли, товарищ импера…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Вы живы? Как?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-Долго объяснять, как хорошо, что мы не подали запрос на вторую штуку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-Ладно, не важно. Сонэ, где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-Там, куда и приземлились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-То есть на Земле. Я вас вытащу, обе… *кашель* обещаю. За мной республика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всё в порядке?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простая простуда, ничего страшного. Не бойся за меня. Я приведу за вами корабли через 4 оборота. Пока знай, что Федерация вернула суверенитет Пимбазену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на русском: -Это хорошо, мы будем ждать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-Эниси,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-Сонэ, что-то случилось, где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-Я считаю, что для тебя это важнее,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я расскажу вечером. Незес, он жив, я с ним говорила, он пребудет за нами через 4 года, готовь армию</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-И каким образом, вокруг нас территория Федерации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-Мы в Пимбазене, в республике Пимбазен. Ею управляет Незес. Через 4 года за нами прилетят корабли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-Собирай всех, начинаем работать на максимум</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17. Чёрный замок</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*2007, Чёрный замок, тёмный тронный зал с витражами, пред которыми стоит чёрный трон и лишь слабо проникающие лучи света освещают восседающего на троне и стоящего пред ним, так, что не видно и лиц*</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Содружество, хм… Сколько пафоса в слове, а сколько толку? Оно не трещит, оно разрывается на части. Нужен лидер, тот, кто сможет отсрочить войну, тот, кто не даст произойти полному распаду. </w:t>
      </w:r>
      <w:r>
        <w:rPr>
          <w:rFonts w:ascii="Truetypewriter PolyglOTT" w:hAnsi="Truetypewriter PolyglOTT" w:cs="Truetypewriter PolyglOTT"/>
          <w:sz w:val="28"/>
          <w:szCs w:val="28"/>
        </w:rPr>
        <w:lastRenderedPageBreak/>
        <w:t xml:space="preserve">Федерация слаба, слаба как никогда. Скоро падёт она. Падёт Федерация, за ней взорвётся Содружество. Революция в Пимбазене, хм… Следующий Жистонес, а затем и остальные… Но всё же меня интересует один вопрос: Почему федерация тогда не захватила Жистонес целиком, хотя я знаю ответ, хм… Войну 400-ого оборота они проиграли… Хотя и победили… Жистонес был самым технологически развитым кластером, они диктовали условия всему содружеству, хм… Даже самый крупный кластер: Федерация плясал под их дудку… Хм…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ведь всё могло быть по другому… Накинулось всё содружество, да не всё, лишь один кластер, самый маленький, состоящий лишь из двух государств (Уръерих, Магвиль</w:t>
      </w:r>
      <w:r w:rsidR="00643F03">
        <w:rPr>
          <w:rFonts w:ascii="Truetypewriter PolyglOTT" w:hAnsi="Truetypewriter PolyglOTT" w:cs="Truetypewriter PolyglOTT"/>
          <w:sz w:val="28"/>
          <w:szCs w:val="28"/>
        </w:rPr>
        <w:t>(Пимбазен)</w:t>
      </w:r>
      <w:r>
        <w:rPr>
          <w:rFonts w:ascii="Truetypewriter PolyglOTT" w:hAnsi="Truetypewriter PolyglOTT" w:cs="Truetypewriter PolyglOTT"/>
          <w:sz w:val="28"/>
          <w:szCs w:val="28"/>
        </w:rPr>
        <w:t xml:space="preserve">) – Пимбазен отказался от попыток усмирить Жистонес. Даже более того, они хотели помочь Жистонесу, но побоялись Содружества, а ведь они б победили, победили бы и объединили всех. Странно, что через 400 об после этого Пимбазен и не поменялся, ни разу, ни на шаг…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что сейчас? Хм… Я думаю история повторится, но на этот раз с Пимбазеном. Но смогут ли Федералы победить сейчас? Как считаешь, сын мой?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Отец, мне надоели твои странные вопросы, твоё странное поведение, твой пессимизм в конце концов… Ты держишься за то, что у тебя есть, не видя будущего, а я вижу его во снах, в здравом консер…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*Удар кулака о трон*- Хватит!!! Ты всё прекрасно знаешь, консерватизм – бред, бред которым жили все и живут сейчас… Совсем недавно, пол оборота назад умер отец. Ты пока ещё не осознал, что такое быть королём. Запомни навсегда: никогда не гонись за троном. Я знаю историю одного такого, некого Эниси Зофэ… </w:t>
      </w:r>
      <w:proofErr w:type="gramStart"/>
      <w:r>
        <w:rPr>
          <w:rFonts w:ascii="Truetypewriter PolyglOTT" w:hAnsi="Truetypewriter PolyglOTT" w:cs="Truetypewriter PolyglOTT"/>
          <w:sz w:val="28"/>
          <w:szCs w:val="28"/>
        </w:rPr>
        <w:t>Знаешь</w:t>
      </w:r>
      <w:proofErr w:type="gramEnd"/>
      <w:r>
        <w:rPr>
          <w:rFonts w:ascii="Truetypewriter PolyglOTT" w:hAnsi="Truetypewriter PolyglOTT" w:cs="Truetypewriter PolyglOTT"/>
          <w:sz w:val="28"/>
          <w:szCs w:val="28"/>
        </w:rPr>
        <w:t xml:space="preserve"> что с ним стало – расплата…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*Сказав максимально отрешённо и стараясь перечить* - Конечно, отец. </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 xml:space="preserve">Глава 18. Жистонес–Срюэ </w:t>
      </w:r>
      <w:r w:rsidRPr="007011CB">
        <w:rPr>
          <w:rFonts w:ascii="Truetypewriter PolyglOTT" w:hAnsi="Truetypewriter PolyglOTT" w:cs="Truetypewriter PolyglOTT"/>
          <w:sz w:val="28"/>
          <w:szCs w:val="28"/>
        </w:rPr>
        <w:t>*Срюэ - север*</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04:00 </w:t>
      </w:r>
      <w:proofErr w:type="gramStart"/>
      <w:r>
        <w:rPr>
          <w:rFonts w:ascii="Truetypewriter PolyglOTT" w:hAnsi="Truetypewriter PolyglOTT" w:cs="Truetypewriter PolyglOTT"/>
          <w:sz w:val="28"/>
          <w:szCs w:val="28"/>
        </w:rPr>
        <w:t>11.01.2007  *</w:t>
      </w:r>
      <w:proofErr w:type="gramEnd"/>
      <w:r>
        <w:rPr>
          <w:rFonts w:ascii="Truetypewriter PolyglOTT" w:hAnsi="Truetypewriter PolyglOTT" w:cs="Truetypewriter PolyglOTT"/>
          <w:sz w:val="28"/>
          <w:szCs w:val="28"/>
        </w:rPr>
        <w:t>Земля*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же отличные новости, разве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не отличные… Видишь ли, Ли, федералы затеяли большую игру. Такое уже было: они отпускают государство в свободное плавание, а потом, когда всё утихнет захватывают его, быстро и тихо. Нужно созвать всех, вообще всех. Сколько нас в лагере, 49 тысяч личного состава и 500 тысяч гражданских?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-Суммарно уже почти 700 тысяч, из них 100 тысяч – гарнизон…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-Откуда такие ци… Ах, да, точно, нон-девианты же рождаются и обучаются с какой-то сумасшедшей скоростью… Зови всех</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08:00 11.01.2007 *Надстройка трибуны, возвышается над толпой. На ней стоят Эниси, приближённые и охрана. Перед трибунами выстроено в два ряда 10 квадратов по 10000 солдат. За ними стоят и наблюдают гражданские.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-Пимбазенцы, жители Магвиля и повстанческий корпус, мы проиграли битву, но, мы выиграем войну. Войну против тех, кто тысячи лет за наш счёт жировал, кто сделал нас «низшими существами». Мы разобьём в пух и прах армию Федерации, заставим молить их о пощаде. Но не сейчас, всему своё время. Сейчас мы должны отремонтировать хотя бы один корабль, разжечь костёр восстаний по всему Пимбазену: Магвиль, Сильва, Адора, Пирес, Эльмес… Везде… И мы это сделаем, но, для этого нужно работать сообща. Будет тяжело, но кровью и потом, железом и волей вы вернём былое величие Пимбазена. И больше никто не посмеет нас поработить, никто. С этого дня я созываю министерство и объявляю Пимбазен независимым государством…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Толпа: -Эварес, Пимбура!!! Эварес, Пимбура!!! Эварес, Пимбура!!! (Эварес переводится, как «да здравствует»)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-Похоже на узурпацию власти,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-Какой власти, нету у Пимбазена сейчас законного правителя. А я хотя бы приближённый королевского двора.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-А Незес, он тогда кто? Эниси, какого «дэвштраль», ты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-Спасаю твоего брата. Я знаю о чём говорю. За те 200 лет, что ты спала, Жистонес совершил попытку отделится от Федерации. Да, у них получилось, Федерация, под предлогом успокоения, назначила правителем своего человека из королевской четы Жистонеса. Пятьдесят лет он правил, правил в пользу Жистонеса, а когда всё </w:t>
      </w:r>
      <w:proofErr w:type="gramStart"/>
      <w:r>
        <w:rPr>
          <w:rFonts w:ascii="Truetypewriter PolyglOTT" w:hAnsi="Truetypewriter PolyglOTT" w:cs="Truetypewriter PolyglOTT"/>
          <w:sz w:val="28"/>
          <w:szCs w:val="28"/>
        </w:rPr>
        <w:t>улеглось</w:t>
      </w:r>
      <w:proofErr w:type="gramEnd"/>
      <w:r>
        <w:rPr>
          <w:rFonts w:ascii="Truetypewriter PolyglOTT" w:hAnsi="Truetypewriter PolyglOTT" w:cs="Truetypewriter PolyglOTT"/>
          <w:sz w:val="28"/>
          <w:szCs w:val="28"/>
        </w:rPr>
        <w:t xml:space="preserve"> и граждане сдали оружие, армия Федерации вторглась в Жистонес, казнила правителя… И… Скажем так, потребовала счёт… Мне терять, в отличии от тебя, нечего. Я встану у руля и если не смогу сделать Пимбазен великим, то сложу голову, а вы уйдёте в закат, живыми. Так что, похоже это на узурпацию или нет?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не знала, прости…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-Я не злюсь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00:00 01.02.2007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сидит в комнате и выбирает планеты для начала восстаний. Стук в дверь*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Сежес: -Пимбура, он готов…</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sidRPr="00771DA6">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19. Незавершённое дело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23:00 20.01.2007*</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*Еловый бор, земля покрыта снегом. На опушке, близ Пимбазенского лагеря расчищен снег. Разожжены два костра по обеим сторонам. Снег падает со смолянисто-чёрного неба, как пепел. Насыпана стометровая тропа из углей. Перед нею на носилках лежит тело </w:t>
      </w:r>
      <w:proofErr w:type="gramStart"/>
      <w:r>
        <w:rPr>
          <w:rFonts w:ascii="Truetypewriter PolyglOTT" w:hAnsi="Truetypewriter PolyglOTT" w:cs="Truetypewriter PolyglOTT"/>
          <w:sz w:val="28"/>
          <w:szCs w:val="28"/>
        </w:rPr>
        <w:t>Тао.*</w:t>
      </w:r>
      <w:proofErr w:type="gramEnd"/>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точно готов?</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-Да, Ши, я готов. Я был самым близким человеком для Тао, хоть даже и не знал об этом. Церемонию «Штрохаф гелаэ» должен провести я. Как бы не было больно, но я должен сохранить верность брату. Я должен отдать ему честь.</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 возьми это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 -Что это, ботинки? Ли, ты же знаешь традиции… Тао сделал слишком многое, чтоб не попрощаться с ним… Начинаем…</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*Пимбазенская элитная гвардия, чеканя шаг, подошла к тропе с двух сторон и встав в шеренгу вскинула орудия под 45 градусов. Эниси подошёл к началу тропы и снял обувь. Он, человек, который не смог сохранить свою семью, смотрел на бездыханное тело Тао. В нём не было чего-то особенного. Лицо, его было умиротворённым. Эниси поднял тело и пошёл по раскалённым углям. С трудом сдерживая крик боли, Эниси шёл по углям, держа на руках Тао. Три минуты, что он шёл, показались ему целой вечностью. Он положил тело на деревянный пьедестал. Он взглянул на Тао. В его лице он увидел отца, спасшего когда-то жизнь Энеси и Ниссе. Он увидел своего сына, медленно росшего и внимающего истину. И чем больше он смотрел на Тао, тем больше он понимал насколько мало он уделял времени ему. Насколько цинично был готов отправить на смерть своих солдат. А Тао лежал, спокойно и недвижимо, будто говоря Эниси, что пора отпустить его. Эниси поднял голову: по его щеке катились слёзы. Он в последний раз взглянул на Тао…*</w:t>
      </w:r>
    </w:p>
    <w:p w:rsidR="003D58D4"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-Брат, прости меня за всё. Я был… Я был так глуп и наивен. Тао, я обещаю тебе, что увижу Исаака. Я обещаю тебе, что твоё имя никогда не будет предано завбению. *Он поднялся и закричал* Никогда не будет предано забвению!!! «Штрохаф гелаэ»!!!</w:t>
      </w:r>
    </w:p>
    <w:p w:rsidR="003D58D4" w:rsidRPr="00C61BB3" w:rsidRDefault="003D58D4" w:rsidP="003D58D4">
      <w:pPr>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сею же секунду со стоящих по бокам костров солдаты перебросили пламя. Багровым пламенем воспылал пьедестал. И ярко-жёлтый огонь </w:t>
      </w:r>
      <w:r>
        <w:rPr>
          <w:rFonts w:ascii="Truetypewriter PolyglOTT" w:hAnsi="Truetypewriter PolyglOTT" w:cs="Truetypewriter PolyglOTT"/>
          <w:sz w:val="28"/>
          <w:szCs w:val="28"/>
        </w:rPr>
        <w:lastRenderedPageBreak/>
        <w:t>поглотил тело Тао. Прошёл час, второй, третий… Стих огонь и превратился пьедестал в пепел. Но снег всё шёл также медленно и тягуче. Падая как пепел вулкана. И небеса были всё также смоляно-черны. И лишь одинокий Эниси сидел у остова костра. Он смотрел на свои угольно чёрные от ожогов пятки и на краповые от мороза руки. Когда показались первые признаки зори он встал, собрал пепел в красный мешок, выкопал яму в 1.5 метра глубиной и закопал мешок там. Вбил черенок от лопаты и повесил найденную неподалёку дощечку. Он написал лишь: Мой дорогой Тао, ты вечен, клятва бесконечна…*</w:t>
      </w:r>
    </w:p>
    <w:p w:rsidR="00994F26" w:rsidRPr="00CB7B2A"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36"/>
        </w:rPr>
      </w:pPr>
      <w:r>
        <w:rPr>
          <w:rFonts w:ascii="Truetypewriter PolyglOTT" w:hAnsi="Truetypewriter PolyglOTT" w:cs="Truetypewriter PolyglOTT"/>
          <w:b/>
          <w:sz w:val="36"/>
          <w:szCs w:val="36"/>
        </w:rPr>
        <w:t>Глава 20</w:t>
      </w:r>
      <w:r w:rsidR="00994F26" w:rsidRPr="00CB7B2A">
        <w:rPr>
          <w:rFonts w:ascii="Truetypewriter PolyglOTT" w:hAnsi="Truetypewriter PolyglOTT" w:cs="Truetypewriter PolyglOTT"/>
          <w:b/>
          <w:sz w:val="36"/>
          <w:szCs w:val="36"/>
        </w:rPr>
        <w:t>.</w:t>
      </w:r>
      <w:r w:rsidR="00994F26">
        <w:rPr>
          <w:rFonts w:ascii="Truetypewriter PolyglOTT" w:hAnsi="Truetypewriter PolyglOTT" w:cs="Truetypewriter PolyglOTT"/>
          <w:b/>
          <w:sz w:val="36"/>
          <w:szCs w:val="36"/>
        </w:rPr>
        <w:t xml:space="preserve"> Мёртвая точка пройдена.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стартовой площадке стоял небольшой корабль. Он бы не вместил всех. Да он и не должен был. Поражал тот факт, что на постройку корабля, от начала и до конца, ушло 20 дней. Нон-девианты знали своё дело, им нужен был повод, команда, и они работали как одно целое. Даже Федерации не снились такие темпы постройки кораблей: на это уходили </w:t>
      </w:r>
      <w:proofErr w:type="gramStart"/>
      <w:r>
        <w:rPr>
          <w:rFonts w:ascii="Truetypewriter PolyglOTT" w:hAnsi="Truetypewriter PolyglOTT" w:cs="Truetypewriter PolyglOTT"/>
          <w:sz w:val="28"/>
          <w:szCs w:val="28"/>
        </w:rPr>
        <w:t>месяцы.*</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-Готовьте команду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*Магвиль, покои Незеса Шена. Зеркало засветилось вновь и Незес подошёл к нему*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мы рискуем, сигнал не шифрован и может быть перехвачен.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 это срочно. Сквишь (Пимбазенская хищная птица, способная летать быстрее скорости звука, проживает на Сильве) вылетел разжигать пожар. Огонь туши маслом. И не сопротивляйся восходу нового солнца, лишь сделай вид, что против, лишь для палача на горе.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-Наши детские игры… Как мило…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-Незес, это важно и срочно, пожалуйста, расшифруй и ты всё поймёшь.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-Хорошо, пока…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выключил прибор и пошёл к блокноту. В детстве они часто шутили над придворными, разговаривая шифром, но на этот раз по интонации Снонэ Незес понял, что это действительно </w:t>
      </w:r>
      <w:proofErr w:type="gramStart"/>
      <w:r>
        <w:rPr>
          <w:rFonts w:ascii="Truetypewriter PolyglOTT" w:hAnsi="Truetypewriter PolyglOTT" w:cs="Truetypewriter PolyglOTT"/>
          <w:sz w:val="28"/>
          <w:szCs w:val="28"/>
        </w:rPr>
        <w:t>важно.*</w:t>
      </w:r>
      <w:proofErr w:type="gramEnd"/>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Сквишь</w:t>
      </w:r>
      <w:proofErr w:type="gramStart"/>
      <w:r>
        <w:rPr>
          <w:rFonts w:ascii="Truetypewriter PolyglOTT" w:hAnsi="Truetypewriter PolyglOTT" w:cs="Truetypewriter PolyglOTT"/>
          <w:sz w:val="28"/>
          <w:szCs w:val="28"/>
        </w:rPr>
        <w:t>… Наверное</w:t>
      </w:r>
      <w:proofErr w:type="gramEnd"/>
      <w:r>
        <w:rPr>
          <w:rFonts w:ascii="Truetypewriter PolyglOTT" w:hAnsi="Truetypewriter PolyglOTT" w:cs="Truetypewriter PolyglOTT"/>
          <w:sz w:val="28"/>
          <w:szCs w:val="28"/>
        </w:rPr>
        <w:t xml:space="preserve"> это Эниси. Вылетел… Думаю, что не зашифровано… Разжигать пожар – революция, погром… Что он задумал… Огонь туши маслом – помоги ему… Не сопротивляйся восходу </w:t>
      </w:r>
      <w:r>
        <w:rPr>
          <w:rFonts w:ascii="Truetypewriter PolyglOTT" w:hAnsi="Truetypewriter PolyglOTT" w:cs="Truetypewriter PolyglOTT"/>
          <w:sz w:val="28"/>
          <w:szCs w:val="28"/>
        </w:rPr>
        <w:lastRenderedPageBreak/>
        <w:t xml:space="preserve">второго солнца – отдать трон Эниси… И сделай вид для Каале, что против… Что ты задумала, </w:t>
      </w:r>
      <w:proofErr w:type="gramStart"/>
      <w:r>
        <w:rPr>
          <w:rFonts w:ascii="Truetypewriter PolyglOTT" w:hAnsi="Truetypewriter PolyglOTT" w:cs="Truetypewriter PolyglOTT"/>
          <w:sz w:val="28"/>
          <w:szCs w:val="28"/>
        </w:rPr>
        <w:t>Со</w:t>
      </w:r>
      <w:proofErr w:type="gramEnd"/>
      <w:r>
        <w:rPr>
          <w:rFonts w:ascii="Truetypewriter PolyglOTT" w:hAnsi="Truetypewriter PolyglOTT" w:cs="Truetypewriter PolyglOTT"/>
          <w:sz w:val="28"/>
          <w:szCs w:val="28"/>
        </w:rPr>
        <w:t>?</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*Через 2 дня в кабинет Незеса вбежал советник*</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-Весь Пимбазен охвачен пламенем революции: Магвиль, Сильва, Адора – всё…</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-Требования? Чего они хотят?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-Чтобы вы отреклись от власти в пользу некого Пи… Пи…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-Пимбуры, </w:t>
      </w:r>
      <w:proofErr w:type="gramStart"/>
      <w:r>
        <w:rPr>
          <w:rFonts w:ascii="Truetypewriter PolyglOTT" w:hAnsi="Truetypewriter PolyglOTT" w:cs="Truetypewriter PolyglOTT"/>
          <w:sz w:val="28"/>
          <w:szCs w:val="28"/>
        </w:rPr>
        <w:t>по старым обычаем</w:t>
      </w:r>
      <w:proofErr w:type="gramEnd"/>
      <w:r>
        <w:rPr>
          <w:rFonts w:ascii="Truetypewriter PolyglOTT" w:hAnsi="Truetypewriter PolyglOTT" w:cs="Truetypewriter PolyglOTT"/>
          <w:sz w:val="28"/>
          <w:szCs w:val="28"/>
        </w:rPr>
        <w:t>, глава кластера Пимбазен. Состояние городов</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Советник: -Мы не в силах их остановить, армия с ними… Я понял выйди и ожидай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*Кбинст, загорелось зеркало. Норст Каале нажал на кнопку*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-У нас проблемы весь Пимбазен охвачен революцией, армия на стороне революционеров. Нам нужны… *кашель*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к чёрту, Норст, мне нужно разрешение на отречение…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Норст: -В каком смысле? </w:t>
      </w:r>
      <w:proofErr w:type="gramStart"/>
      <w:r>
        <w:rPr>
          <w:rFonts w:ascii="Truetypewriter PolyglOTT" w:hAnsi="Truetypewriter PolyglOTT" w:cs="Truetypewriter PolyglOTT"/>
          <w:sz w:val="28"/>
          <w:szCs w:val="28"/>
        </w:rPr>
        <w:t>Но</w:t>
      </w:r>
      <w:proofErr w:type="gramEnd"/>
      <w:r>
        <w:rPr>
          <w:rFonts w:ascii="Truetypewriter PolyglOTT" w:hAnsi="Truetypewriter PolyglOTT" w:cs="Truetypewriter PolyglOTT"/>
          <w:sz w:val="28"/>
          <w:szCs w:val="28"/>
        </w:rPr>
        <w:t xml:space="preserve"> а кто тогда будет правителем?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-Увидишь, он устроил в Пимбазене революцию, и либо я лишусь головы, либо…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-Почему ты это допу… А в общем не важно… Жистонес через 50 лет после отсоединения мы вернули, чтоб там постоянно кучу армий держать. Ещё и Пимбазен… Ну нет, такого больше не повторится. Мне нужно 3 дня, и я подготовлю документы. Встретимся на мысе Чераани…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Час спустя *Земля, Сонэ дежурит около зеркала*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позови сюда Эниси, это очень важно *Кашель*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совсем разболелся…</w:t>
      </w:r>
    </w:p>
    <w:p w:rsidR="00670F34" w:rsidRDefault="0071726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-Да, такая работа.</w:t>
      </w:r>
      <w:r w:rsidR="00670F34">
        <w:rPr>
          <w:rFonts w:ascii="Truetypewriter PolyglOTT" w:hAnsi="Truetypewriter PolyglOTT" w:cs="Truetypewriter PolyglOTT"/>
          <w:sz w:val="28"/>
          <w:szCs w:val="28"/>
        </w:rPr>
        <w:t xml:space="preserve"> Зови Эниси... *кашель* Я всё объясню</w:t>
      </w:r>
      <w:r>
        <w:rPr>
          <w:rFonts w:ascii="Truetypewriter PolyglOTT" w:hAnsi="Truetypewriter PolyglOTT" w:cs="Truetypewriter PolyglOTT"/>
          <w:sz w:val="28"/>
          <w:szCs w:val="28"/>
        </w:rPr>
        <w:t xml:space="preserve"> ему. А сама иди. Нам нужно поговорить с ним тэт-о-тэт.</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комнату зашёл Эниси*</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-Я был искренне уверен, что проживу ещё лет пять… Но неделю назад *кашель* мне сказали, что я не протяну и пять месяцев… Как удачно, что вы это начали. *кашель* Либерализм Норста освободил нас… Через три дня вам… *кашель* вам нужно прибыть на Кбинст, на мыс Чераани… Он передаст тебе власть</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-А это не ловушка?</w:t>
      </w: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*кашель* Нет, а если да, то </w:t>
      </w:r>
      <w:r w:rsidR="005E1063">
        <w:rPr>
          <w:rFonts w:ascii="Truetypewriter PolyglOTT" w:hAnsi="Truetypewriter PolyglOTT" w:cs="Truetypewriter PolyglOTT"/>
          <w:sz w:val="28"/>
          <w:szCs w:val="28"/>
        </w:rPr>
        <w:t>на орбите будет армия</w:t>
      </w:r>
      <w:r w:rsidR="00717267">
        <w:rPr>
          <w:rFonts w:ascii="Truetypewriter PolyglOTT" w:hAnsi="Truetypewriter PolyglOTT" w:cs="Truetypewriter PolyglOTT"/>
          <w:sz w:val="28"/>
          <w:szCs w:val="28"/>
        </w:rPr>
        <w:t xml:space="preserve"> Пимбазена. До встречи, Эни</w:t>
      </w:r>
      <w:r w:rsidR="005E1063">
        <w:rPr>
          <w:rFonts w:ascii="Truetypewriter PolyglOTT" w:hAnsi="Truetypewriter PolyglOTT" w:cs="Truetypewriter PolyglOTT"/>
          <w:sz w:val="28"/>
          <w:szCs w:val="28"/>
        </w:rPr>
        <w:t>, до встречи…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*Криохранилище*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Неизвестный: -Он сдал этим варварам Пимбазен, ну ничего, я верну нормального правителя. Так, семья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Шен… Всё не то, а вот он Фонст Каале. Ну что, прапрадед, повоюем?</w:t>
      </w:r>
    </w:p>
    <w:p w:rsidR="00994F26" w:rsidRPr="00695C45" w:rsidRDefault="00670F34" w:rsidP="00994F26">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21</w:t>
      </w:r>
      <w:r w:rsidR="00994F26">
        <w:rPr>
          <w:rFonts w:ascii="Truetypewriter PolyglOTT" w:hAnsi="Truetypewriter PolyglOTT" w:cs="Truetypewriter PolyglOTT"/>
          <w:b/>
          <w:sz w:val="36"/>
          <w:szCs w:val="28"/>
        </w:rPr>
        <w:t>. Последний день Чёрного замка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12:15 05.02.2007 *Кбинст, мыс Чераани, Чёрный замок. Парадный холл, на первом этаже стоят Незес Шэн и Норст Каале, на верхнем ярусе мелькают странные тени*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Незес, я не могу отделаться от мысли, что ты предал меня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Незес: - *Кашель* Нет, не предал. Хотел, но не предал. Мне осталось лишь пара месяцев, а потом…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потом нужен будет новый правитель Пимбазена, никто другой кроме него не сможет занять это место. Он единственный законный наследник. Вы договоритесь, Эниси человек чести и человек слова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-А его шайка?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Сонэ Шэн - моя сестра, всег… *кашель* всегда была за всё хорошее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-Ладно, я поверю тебе, не продолжай, я вижу тебе сложно говорить, может тебе нужно лекарство? Всё же тогда, на Магвиле, ты спас мне жизнь</w:t>
      </w:r>
      <w:r w:rsidR="00717267">
        <w:rPr>
          <w:rFonts w:ascii="Truetypewriter PolyglOTT" w:hAnsi="Truetypewriter PolyglOTT" w:cs="Truetypewriter PolyglOTT"/>
          <w:sz w:val="28"/>
          <w:szCs w:val="28"/>
        </w:rPr>
        <w:t>, когда на меня напали сепаратисты.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-Лекарство бесполезно, то, что может помочь мне – обезбаливающее, но его я не буду принимать принципиально. Из-за генетики мои лёгкие разлагаются, гниют. И этому помогает сбившийся с работы спинной мозг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*Дверь холла отворилась и туда вошёл Эниси, за которым шли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Сонэ, Ши и Си. Первым же делом Сонэ бросилась в объятия брата, но он лишь грустно на неё взглянул*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-Незес, я очень рад тебя видеть, после того разговора я не могу найти себе места. Я клянусь, что сделаю всё, что в моих силах что-бы помочь тебе</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-Нэ, о чём он?</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Норст: -О том, что Незес умирает. Извините, что это говорю, но я был на вашем месте мисс Шэн, мой отец умирал, но молчал об этом до последнего. Я человек чести и новых взглядов. И я не позволю вам пережить то, что переживал я. Или то, что пережил Пимбура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Сонэ: -Нэ…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-Всё будет хорошо, Сонэ, мы успеем попро… *кашель* попрощаться…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-Ладно, учитывая, что в нашем случае дорога каждая минута, давайте ближе к делу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*Послышался странный голос со второго яруса* -А я бы повременил</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-Знакомый акцент, это…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ожидал возвращения старых друзей?</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-Это кто?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Каале: -Тот, что сделал федерацию великой, тот, на кого ты должен был равняться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-Мой бог, это Фонст, Лам</w:t>
      </w:r>
      <w:r w:rsidR="00695C45">
        <w:rPr>
          <w:rFonts w:ascii="Truetypewriter PolyglOTT" w:hAnsi="Truetypewriter PolyglOTT" w:cs="Truetypewriter PolyglOTT"/>
          <w:sz w:val="28"/>
          <w:szCs w:val="28"/>
        </w:rPr>
        <w:t>, ты идиот. Ты не имел права лез</w:t>
      </w:r>
      <w:r>
        <w:rPr>
          <w:rFonts w:ascii="Truetypewriter PolyglOTT" w:hAnsi="Truetypewriter PolyglOTT" w:cs="Truetypewriter PolyglOTT"/>
          <w:sz w:val="28"/>
          <w:szCs w:val="28"/>
        </w:rPr>
        <w:t>ть в мои архивы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не имел права разрушать Федерацию! Хорошо хоть твой сын оказался умнее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-Ши, уводи всех, это моя война</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Ты видно не понял, я тут король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Незес: -С чего бы это, король – Норст *Кашель*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-Помолчи, мальчик. В Федерации есть закон старшей крови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-Тогда я найду Жифэ, он старше тебя</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-Не найдёшь, он тут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*Коляска Фонста подкатилась ближе к ограждению, а Ламан вывел из тени еле живого Жифэ Каале с приставленным к виску пистолетом*</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Норст: -Лам, отпусти его. Ты не ведаешь, что творишь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Ламан: -О нет, я отлично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что делаю</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*Он нажал на спусковой крючок, но пистолет не выстрелил. Пимбура заскочил на второй ярус и откинул в сторону Жифэ. Обескураженный Ламан ещё раз нажал на курок. Выстрел пришёлся ровно в колено правой ноги Эниси. Пока Эниси пытался совладать с болью Ламан схватил Фонста и они побежали в замок. Федерация объявила Пимбазену войну*</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стискивая зубы от боли: -Замотайте ногу, быстро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*Сильва, родовое поместье Зофэ*</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-Я сделал всё, что мог</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это значит</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Доктор: -Нога в целости, но… </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-Он будет хромать на ногу. Это не исправить. Отдельной проблемой стала его кровь с нано роботами, но их удалось синтезировать</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в его крови делают нано роботы?</w:t>
      </w:r>
    </w:p>
    <w:p w:rsidR="00994F26" w:rsidRDefault="00994F2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-То же, что и лейкоциты…</w:t>
      </w:r>
    </w:p>
    <w:p w:rsidR="00695C45" w:rsidRDefault="00695C45" w:rsidP="00695C45">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Раздел Гражданская война. Глава 22. Так стр</w:t>
      </w:r>
      <w:r w:rsidR="00727551">
        <w:rPr>
          <w:rFonts w:ascii="Truetypewriter PolyglOTT" w:hAnsi="Truetypewriter PolyglOTT" w:cs="Truetypewriter PolyglOTT"/>
          <w:b/>
          <w:sz w:val="36"/>
          <w:szCs w:val="28"/>
        </w:rPr>
        <w:t>анно, что вновь мы сбиты с ног</w:t>
      </w:r>
      <w:r>
        <w:rPr>
          <w:rFonts w:ascii="Truetypewriter PolyglOTT" w:hAnsi="Truetypewriter PolyglOTT" w:cs="Truetypewriter PolyglOTT"/>
          <w:b/>
          <w:sz w:val="36"/>
          <w:szCs w:val="28"/>
        </w:rPr>
        <w:t>…</w:t>
      </w:r>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06.02.2007 *</w:t>
      </w:r>
      <w:r w:rsidRPr="00727551">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Норст и Жифэ были эвакуированы в Пимбазен.</w:t>
      </w:r>
      <w:r w:rsidR="00643F03">
        <w:rPr>
          <w:rFonts w:ascii="Truetypewriter PolyglOTT" w:hAnsi="Truetypewriter PolyglOTT" w:cs="Truetypewriter PolyglOTT"/>
          <w:sz w:val="28"/>
          <w:szCs w:val="28"/>
        </w:rPr>
        <w:t xml:space="preserve"> Незес погружон в криостазис.</w:t>
      </w:r>
      <w:r>
        <w:rPr>
          <w:rFonts w:ascii="Truetypewriter PolyglOTT" w:hAnsi="Truetypewriter PolyglOTT" w:cs="Truetypewriter PolyglOTT"/>
          <w:sz w:val="28"/>
          <w:szCs w:val="28"/>
        </w:rPr>
        <w:t xml:space="preserve"> Эниси учредил 3 новых органа: «Квампессинский централь», «Пимбазенская голантерея» и «Пимбдасвер», соответственно взявшие на себя функции правительства, управление ресурсами и управление армией*</w:t>
      </w:r>
    </w:p>
    <w:p w:rsidR="00670F34" w:rsidRDefault="00695C4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07.09.2007 *Федерация быстро подчинилась Фонсту Каале.</w:t>
      </w:r>
      <w:r w:rsidR="00643F03">
        <w:rPr>
          <w:rFonts w:ascii="Truetypewriter PolyglOTT" w:hAnsi="Truetypewriter PolyglOTT" w:cs="Truetypewriter PolyglOTT"/>
          <w:sz w:val="28"/>
          <w:szCs w:val="28"/>
        </w:rPr>
        <w:t xml:space="preserve"> Федерация не спешила наступать на Пимбазен, Фонст лишь подливал масло в огонь снабжая оружием граждан Уръериха.</w:t>
      </w:r>
      <w:r>
        <w:rPr>
          <w:rFonts w:ascii="Truetypewriter PolyglOTT" w:hAnsi="Truetypewriter PolyglOTT" w:cs="Truetypewriter PolyglOTT"/>
          <w:sz w:val="28"/>
          <w:szCs w:val="28"/>
        </w:rPr>
        <w:t xml:space="preserve"> </w:t>
      </w:r>
      <w:r w:rsidR="00561141">
        <w:rPr>
          <w:rFonts w:ascii="Truetypewriter PolyglOTT" w:hAnsi="Truetypewriter PolyglOTT" w:cs="Truetypewriter PolyglOTT"/>
          <w:sz w:val="28"/>
          <w:szCs w:val="28"/>
        </w:rPr>
        <w:t xml:space="preserve">Пали Магвиль, миры – кузницы. </w:t>
      </w:r>
      <w:r w:rsidR="00727551">
        <w:rPr>
          <w:rFonts w:ascii="Truetypewriter PolyglOTT" w:hAnsi="Truetypewriter PolyglOTT" w:cs="Truetypewriter PolyglOTT"/>
          <w:sz w:val="28"/>
          <w:szCs w:val="28"/>
        </w:rPr>
        <w:t>Земля была не преступна</w:t>
      </w:r>
      <w:r w:rsidR="00643F03">
        <w:rPr>
          <w:rFonts w:ascii="Truetypewriter PolyglOTT" w:hAnsi="Truetypewriter PolyglOTT" w:cs="Truetypewriter PolyglOTT"/>
          <w:sz w:val="28"/>
          <w:szCs w:val="28"/>
        </w:rPr>
        <w:t xml:space="preserve"> из-за щитов Ли</w:t>
      </w:r>
      <w:r w:rsidR="00727551">
        <w:rPr>
          <w:rFonts w:ascii="Truetypewriter PolyglOTT" w:hAnsi="Truetypewriter PolyglOTT" w:cs="Truetypewriter PolyglOTT"/>
          <w:sz w:val="28"/>
          <w:szCs w:val="28"/>
        </w:rPr>
        <w:t xml:space="preserve">, а на Сильве держалось сопротивление. В Пимбазене нарастала нехватка ресурсов и боеприпасов. Но боевой дух сопротивляющихся был </w:t>
      </w:r>
      <w:proofErr w:type="gramStart"/>
      <w:r w:rsidR="00727551">
        <w:rPr>
          <w:rFonts w:ascii="Truetypewriter PolyglOTT" w:hAnsi="Truetypewriter PolyglOTT" w:cs="Truetypewriter PolyglOTT"/>
          <w:sz w:val="28"/>
          <w:szCs w:val="28"/>
        </w:rPr>
        <w:t>непоколебим.*</w:t>
      </w:r>
      <w:proofErr w:type="gramEnd"/>
    </w:p>
    <w:p w:rsidR="00727551" w:rsidRDefault="0072755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03:00 *Сильва, замок Зофе. Эниси, изнемождённый командованием армией </w:t>
      </w:r>
      <w:proofErr w:type="gramStart"/>
      <w:r>
        <w:rPr>
          <w:rFonts w:ascii="Truetypewriter PolyglOTT" w:hAnsi="Truetypewriter PolyglOTT" w:cs="Truetypewriter PolyglOTT"/>
          <w:sz w:val="28"/>
          <w:szCs w:val="28"/>
        </w:rPr>
        <w:t>задремал.*</w:t>
      </w:r>
      <w:proofErr w:type="gramEnd"/>
    </w:p>
    <w:p w:rsidR="00727551"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-Эниси, ты меня слышишь?</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Эниси: -Где я? Кто вы?</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Неизвестный: -Меня зовут по-разному, можешь звать меня Иосиф…</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-Ещё и шизофрения… Ладно это сон, не </w:t>
      </w:r>
      <w:proofErr w:type="gramStart"/>
      <w:r>
        <w:rPr>
          <w:rFonts w:ascii="Truetypewriter PolyglOTT" w:hAnsi="Truetypewriter PolyglOTT" w:cs="Truetypewriter PolyglOTT"/>
          <w:sz w:val="28"/>
          <w:szCs w:val="28"/>
        </w:rPr>
        <w:t>более..</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Иосиф: -Хорошо, что ты так считаешь. Ты же помнишь, что на Сильву никто не сажается по приборам, что тут нет шахт. А вы выройте, прямо под старой ГЭС</w:t>
      </w:r>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проснулся. Он понимал, что ничего не найдёт, но ему, почему-то невероятно хотелось это сделать. Распоряжение было </w:t>
      </w:r>
      <w:proofErr w:type="gramStart"/>
      <w:r>
        <w:rPr>
          <w:rFonts w:ascii="Truetypewriter PolyglOTT" w:hAnsi="Truetypewriter PolyglOTT" w:cs="Truetypewriter PolyglOTT"/>
          <w:sz w:val="28"/>
          <w:szCs w:val="28"/>
        </w:rPr>
        <w:t>отдано.*</w:t>
      </w:r>
      <w:proofErr w:type="gramEnd"/>
    </w:p>
    <w:p w:rsidR="00786F08" w:rsidRDefault="00786F0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07:18 15.07.2007 </w:t>
      </w:r>
    </w:p>
    <w:p w:rsidR="00221D41"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*Шахта под старой электростанцией*</w:t>
      </w:r>
    </w:p>
    <w:p w:rsidR="00786F08" w:rsidRDefault="00221D4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за глупости выдумал Эниси? Восьмой день вы тут копает, восьмой день я нахожусь тут, вместо командования армией.</w:t>
      </w:r>
    </w:p>
    <w:p w:rsidR="00235921" w:rsidRDefault="0023592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-Что нашли?</w:t>
      </w:r>
    </w:p>
    <w:p w:rsidR="00BD37D1" w:rsidRDefault="00BD37D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-Не знаю, но глубже пятисот метров под землёй ничто не берёт породу.</w:t>
      </w:r>
    </w:p>
    <w:p w:rsidR="00BD37D1"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-И? </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Нормар: -Учёные говорят, что это новый элемент, ранее невиданный. Вся планета состоит из него.</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Сежес: -Два элемента: </w:t>
      </w:r>
      <w:proofErr w:type="gramStart"/>
      <w:r>
        <w:rPr>
          <w:rFonts w:ascii="Truetypewriter PolyglOTT" w:hAnsi="Truetypewriter PolyglOTT" w:cs="Truetypewriter PolyglOTT"/>
          <w:sz w:val="28"/>
          <w:szCs w:val="28"/>
        </w:rPr>
        <w:t>Нитлениум(</w:t>
      </w:r>
      <w:proofErr w:type="gramEnd"/>
      <w:r>
        <w:rPr>
          <w:rFonts w:ascii="Truetypewriter PolyglOTT" w:hAnsi="Truetypewriter PolyglOTT" w:cs="Truetypewriter PolyglOTT"/>
          <w:sz w:val="28"/>
          <w:szCs w:val="28"/>
        </w:rPr>
        <w:t>350) и Нитарий(351). В виде соединения с азотом соединение перестаёт плавится и перобретает какую-то невероятную прочность. Ли, это буквально волшебный материал.</w:t>
      </w:r>
    </w:p>
    <w:p w:rsidR="006C74B4"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-Доложить Эниси</w:t>
      </w:r>
    </w:p>
    <w:p w:rsidR="006C74B4" w:rsidRDefault="006C74B4" w:rsidP="006C74B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20:00 15.07.2007 </w:t>
      </w:r>
    </w:p>
    <w:p w:rsidR="001D3C57" w:rsidRDefault="006C74B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не </w:t>
      </w:r>
      <w:proofErr w:type="gramStart"/>
      <w:r>
        <w:rPr>
          <w:rFonts w:ascii="Truetypewriter PolyglOTT" w:hAnsi="Truetypewriter PolyglOTT" w:cs="Truetypewriter PolyglOTT"/>
          <w:sz w:val="28"/>
          <w:szCs w:val="28"/>
        </w:rPr>
        <w:t>знаю</w:t>
      </w:r>
      <w:proofErr w:type="gramEnd"/>
      <w:r>
        <w:rPr>
          <w:rFonts w:ascii="Truetypewriter PolyglOTT" w:hAnsi="Truetypewriter PolyglOTT" w:cs="Truetypewriter PolyglOTT"/>
          <w:sz w:val="28"/>
          <w:szCs w:val="28"/>
        </w:rPr>
        <w:t xml:space="preserve"> как ты вообще об этом подумал, никто на Сильве никогда не копал, т.к. тут нету ископаемых (так все думали).</w:t>
      </w:r>
      <w:r w:rsidR="001D3C57">
        <w:rPr>
          <w:rFonts w:ascii="Truetypewriter PolyglOTT" w:hAnsi="Truetypewriter PolyglOTT" w:cs="Truetypewriter PolyglOTT"/>
          <w:sz w:val="28"/>
          <w:szCs w:val="28"/>
        </w:rPr>
        <w:t xml:space="preserve"> Сильва же была рождена в результате столкновения двух сверхмассивных звёзд… </w:t>
      </w:r>
    </w:p>
    <w:p w:rsidR="006C74B4" w:rsidRDefault="001D3C5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-Мне просто приснилось, Ли… Я знаю, что ты генерал, но нужен был человек, который доведёт подобную, как казалось, идиотскую</w:t>
      </w:r>
      <w:r w:rsidR="006C74B4">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идею до конца. Теперь я отдам это под ведение Сонэ. А вы, генерал</w:t>
      </w:r>
      <w:r w:rsidR="0086531A">
        <w:rPr>
          <w:rFonts w:ascii="Truetypewriter PolyglOTT" w:hAnsi="Truetypewriter PolyglOTT" w:cs="Truetypewriter PolyglOTT"/>
          <w:sz w:val="28"/>
          <w:szCs w:val="28"/>
        </w:rPr>
        <w:t xml:space="preserve">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xml:space="preserve">, присоединитесь к генералу Кришлао. И да, </w:t>
      </w:r>
      <w:proofErr w:type="gramStart"/>
      <w:r w:rsidR="0086531A">
        <w:rPr>
          <w:rFonts w:ascii="Truetypewriter PolyglOTT" w:hAnsi="Truetypewriter PolyglOTT" w:cs="Truetypewriter PolyglOTT"/>
          <w:sz w:val="28"/>
          <w:szCs w:val="28"/>
        </w:rPr>
        <w:t>Ли</w:t>
      </w:r>
      <w:proofErr w:type="gramEnd"/>
      <w:r w:rsidR="0086531A">
        <w:rPr>
          <w:rFonts w:ascii="Truetypewriter PolyglOTT" w:hAnsi="Truetypewriter PolyglOTT" w:cs="Truetypewriter PolyglOTT"/>
          <w:sz w:val="28"/>
          <w:szCs w:val="28"/>
        </w:rPr>
        <w:t>, в Пимбдасвере не хватает главы, вам с Ши предстоит решить чья это будет должность.</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Однозначно Ши, Эни, мне надоело сидеть в канцелярии. Я…</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-Мне тоже, Эни, мне тоже. </w:t>
      </w:r>
      <w:proofErr w:type="gramStart"/>
      <w:r>
        <w:rPr>
          <w:rFonts w:ascii="Truetypewriter PolyglOTT" w:hAnsi="Truetypewriter PolyglOTT" w:cs="Truetypewriter PolyglOTT"/>
          <w:sz w:val="28"/>
          <w:szCs w:val="28"/>
        </w:rPr>
        <w:t>Я</w:t>
      </w:r>
      <w:proofErr w:type="gramEnd"/>
      <w:r>
        <w:rPr>
          <w:rFonts w:ascii="Truetypewriter PolyglOTT" w:hAnsi="Truetypewriter PolyglOTT" w:cs="Truetypewriter PolyglOTT"/>
          <w:sz w:val="28"/>
          <w:szCs w:val="28"/>
        </w:rPr>
        <w:t xml:space="preserve"> как и ты воин. Тогда под твоё управление отойдёт корпус элитной армии…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знаешь, даже не так. Пускай у каждого органа будет своя армия: Пимбдасверу – регулярные войска, Централю – элитные войска, а Голантерее ПимбазенскаяСлужбаОхраны. Во главе Элиты встанешь ты, глава Пимбдасвера – Ши, а ПСО будет подчиняться министру ресурсов. </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-Но…</w:t>
      </w:r>
    </w:p>
    <w:p w:rsidR="0086531A" w:rsidRDefault="0086531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-А так, как элита всегда была в двух местах: на острие атаки и в охране Пимбуры, то тебе не придётся седеть в канцелярии.</w:t>
      </w:r>
    </w:p>
    <w:p w:rsidR="0086531A"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-Хорошо, тогда я не могу отказаться. Сколько их?</w:t>
      </w:r>
    </w:p>
    <w:p w:rsidR="00221D41" w:rsidRDefault="003A466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-Пока лишь 100, но это пока, Ли, но это пока…</w:t>
      </w:r>
    </w:p>
    <w:p w:rsidR="00670F34" w:rsidRDefault="00643F03" w:rsidP="00643F03">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23. Сколь нас поляжет на просторах великой войны?</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07.09.2007 </w:t>
      </w:r>
    </w:p>
    <w:p w:rsidR="00670F34" w:rsidRDefault="00643F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*Шёл оче</w:t>
      </w:r>
      <w:r w:rsidR="00FD2959">
        <w:rPr>
          <w:rFonts w:ascii="Truetypewriter PolyglOTT" w:hAnsi="Truetypewriter PolyglOTT" w:cs="Truetypewriter PolyglOTT"/>
          <w:sz w:val="28"/>
          <w:szCs w:val="28"/>
        </w:rPr>
        <w:t xml:space="preserve">редной день сражений на Сильве. С момента начала революции прошёл ровно год. </w:t>
      </w:r>
      <w:proofErr w:type="gramStart"/>
      <w:r>
        <w:rPr>
          <w:rFonts w:ascii="Truetypewriter PolyglOTT" w:hAnsi="Truetypewriter PolyglOTT" w:cs="Truetypewriter PolyglOTT"/>
          <w:sz w:val="28"/>
          <w:szCs w:val="28"/>
        </w:rPr>
        <w:t>Тамбуры(</w:t>
      </w:r>
      <w:proofErr w:type="gramEnd"/>
      <w:r>
        <w:rPr>
          <w:rFonts w:ascii="Truetypewriter PolyglOTT" w:hAnsi="Truetypewriter PolyglOTT" w:cs="Truetypewriter PolyglOTT"/>
          <w:sz w:val="28"/>
          <w:szCs w:val="28"/>
        </w:rPr>
        <w:t>граждане Уръериха) в очередной раз были отброшены на свой единственный плацдарм</w:t>
      </w:r>
      <w:r w:rsidR="00FD2959">
        <w:rPr>
          <w:rFonts w:ascii="Truetypewriter PolyglOTT" w:hAnsi="Truetypewriter PolyglOTT" w:cs="Truetypewriter PolyglOTT"/>
          <w:sz w:val="28"/>
          <w:szCs w:val="28"/>
        </w:rPr>
        <w:t xml:space="preserve"> на Сильве</w:t>
      </w:r>
      <w:r>
        <w:rPr>
          <w:rFonts w:ascii="Truetypewriter PolyglOTT" w:hAnsi="Truetypewriter PolyglOTT" w:cs="Truetypewriter PolyglOTT"/>
          <w:sz w:val="28"/>
          <w:szCs w:val="28"/>
        </w:rPr>
        <w:t xml:space="preserve">. Штаб «Армии Истинного </w:t>
      </w:r>
      <w:proofErr w:type="gramStart"/>
      <w:r>
        <w:rPr>
          <w:rFonts w:ascii="Truetypewriter PolyglOTT" w:hAnsi="Truetypewriter PolyglOTT" w:cs="Truetypewriter PolyglOTT"/>
          <w:sz w:val="28"/>
          <w:szCs w:val="28"/>
        </w:rPr>
        <w:t>Пимбазена»</w:t>
      </w:r>
      <w:r w:rsidR="00FD2959">
        <w:rPr>
          <w:rFonts w:ascii="Truetypewriter PolyglOTT" w:hAnsi="Truetypewriter PolyglOTT" w:cs="Truetypewriter PolyglOTT"/>
          <w:sz w:val="28"/>
          <w:szCs w:val="28"/>
        </w:rPr>
        <w:t>(</w:t>
      </w:r>
      <w:proofErr w:type="gramEnd"/>
      <w:r w:rsidR="00FD2959">
        <w:rPr>
          <w:rFonts w:ascii="Truetypewriter PolyglOTT" w:hAnsi="Truetypewriter PolyglOTT" w:cs="Truetypewriter PolyglOTT"/>
          <w:sz w:val="28"/>
          <w:szCs w:val="28"/>
        </w:rPr>
        <w:t>Тамбуры)</w:t>
      </w:r>
      <w:r w:rsidR="00413C76">
        <w:rPr>
          <w:rFonts w:ascii="Truetypewriter PolyglOTT" w:hAnsi="Truetypewriter PolyglOTT" w:cs="Truetypewriter PolyglOTT"/>
          <w:sz w:val="28"/>
          <w:szCs w:val="28"/>
        </w:rPr>
        <w:t xml:space="preserve">. В комнату вошёл военный в выглаженном кителе </w:t>
      </w:r>
      <w:r>
        <w:rPr>
          <w:rFonts w:ascii="Truetypewriter PolyglOTT" w:hAnsi="Truetypewriter PolyglOTT" w:cs="Truetypewriter PolyglOTT"/>
          <w:sz w:val="28"/>
          <w:szCs w:val="28"/>
        </w:rPr>
        <w:t>*</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Генерал Фриссе: -Всем смирно.</w:t>
      </w:r>
    </w:p>
    <w:p w:rsidR="00413C76" w:rsidRDefault="00413C76"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*Сам генерал также встал по стойке. За ним зашёл невысокий старый человек. На его правом плече был шеврон с разделённым на рыжую, фиолетовую и зелёную части </w:t>
      </w:r>
      <w:proofErr w:type="gramStart"/>
      <w:r>
        <w:rPr>
          <w:rFonts w:ascii="Truetypewriter PolyglOTT" w:hAnsi="Truetypewriter PolyglOTT" w:cs="Truetypewriter PolyglOTT"/>
          <w:sz w:val="28"/>
          <w:szCs w:val="28"/>
        </w:rPr>
        <w:t>кругом.*</w:t>
      </w:r>
      <w:proofErr w:type="gramEnd"/>
    </w:p>
    <w:p w:rsid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36"/>
        </w:rPr>
      </w:pPr>
      <w:r w:rsidRPr="00817144">
        <w:rPr>
          <w:rFonts w:ascii="Truetypewriter PolyglOTT" w:hAnsi="Truetypewriter PolyglOTT" w:cs="Truetypewriter PolyglOTT"/>
          <w:sz w:val="28"/>
          <w:szCs w:val="36"/>
        </w:rPr>
        <w:t>Трен Косдацу</w:t>
      </w:r>
      <w:r>
        <w:rPr>
          <w:rFonts w:ascii="Truetypewriter PolyglOTT" w:hAnsi="Truetypewriter PolyglOTT" w:cs="Truetypewriter PolyglOTT"/>
          <w:sz w:val="28"/>
          <w:szCs w:val="36"/>
        </w:rPr>
        <w:t>: -Вольно, солдаты. Меня прислали сюда после… Так скажем, устранения эксцесса в Жистонесе. Генерал, доложитье обстановку.</w:t>
      </w:r>
    </w:p>
    <w:p w:rsidR="00670F34" w:rsidRPr="00817144" w:rsidRDefault="00817144" w:rsidP="00994F26">
      <w:pPr>
        <w:shd w:val="clear" w:color="auto" w:fill="FFFFFF" w:themeFill="background1"/>
        <w:spacing w:before="240" w:line="240" w:lineRule="auto"/>
        <w:jc w:val="both"/>
        <w:rPr>
          <w:rFonts w:ascii="Truetypewriter PolyglOTT" w:hAnsi="Truetypewriter PolyglOTT" w:cs="Truetypewriter PolyglOTT"/>
          <w:sz w:val="20"/>
          <w:szCs w:val="28"/>
        </w:rPr>
      </w:pPr>
      <w:r>
        <w:rPr>
          <w:rFonts w:ascii="Truetypewriter PolyglOTT" w:hAnsi="Truetypewriter PolyglOTT" w:cs="Truetypewriter PolyglOTT"/>
          <w:sz w:val="28"/>
          <w:szCs w:val="36"/>
        </w:rPr>
        <w:t xml:space="preserve">Фриссе: -Так точно. Все планеты кроме </w:t>
      </w:r>
      <w:proofErr w:type="gramStart"/>
      <w:r>
        <w:rPr>
          <w:rFonts w:ascii="Truetypewriter PolyglOTT" w:hAnsi="Truetypewriter PolyglOTT" w:cs="Truetypewriter PolyglOTT"/>
          <w:sz w:val="28"/>
          <w:szCs w:val="36"/>
        </w:rPr>
        <w:t>Терры(</w:t>
      </w:r>
      <w:proofErr w:type="gramEnd"/>
      <w:r>
        <w:rPr>
          <w:rFonts w:ascii="Truetypewriter PolyglOTT" w:hAnsi="Truetypewriter PolyglOTT" w:cs="Truetypewriter PolyglOTT"/>
          <w:sz w:val="28"/>
          <w:szCs w:val="36"/>
        </w:rPr>
        <w:t xml:space="preserve">куда запрещено приземлятся) и Сильвы очищены от сепаратистов. Третий месяц мы тщетно пытаемся прорвать линию обороны, теряем солдат. </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много их тут, на Сильве?</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-Неизвестно, от 10 миллионов до 50 миллиардов</w:t>
      </w:r>
    </w:p>
    <w:p w:rsidR="00670F34" w:rsidRDefault="00817144"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-И вы планируете взять планету? Наивно…</w:t>
      </w:r>
      <w:r w:rsidR="00E0375A">
        <w:rPr>
          <w:rFonts w:ascii="Truetypewriter PolyglOTT" w:hAnsi="Truetypewriter PolyglOTT" w:cs="Truetypewriter PolyglOTT"/>
          <w:sz w:val="28"/>
          <w:szCs w:val="28"/>
        </w:rPr>
        <w:t xml:space="preserve"> Кем вы были до предательства Норста?</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Фриссе: -Я – глава концерна Эльмес. Я пришёл защищать свою родину.</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-А вы уверены, что в Пимбазене ваша родина? Что тут вы готовы умереть? На Сильве, которая никогда Уръериху не принадлежала. Если так, со собирайте все силы. По пути я изучил карты, мы должны ударить по замку Зофе. Так мы обезглавим сопротивление. Они явно там. Прятаться где-либо ещё – самоубийство. Сильва хоть и невероятно красивая планета, но она почти не заселена. Тут нету других укреплений.</w:t>
      </w:r>
    </w:p>
    <w:p w:rsidR="00E0375A" w:rsidRDefault="00E0375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*Штаб сопротивления. Бункер под старым замком </w:t>
      </w:r>
      <w:proofErr w:type="gramStart"/>
      <w:r>
        <w:rPr>
          <w:rFonts w:ascii="Truetypewriter PolyglOTT" w:hAnsi="Truetypewriter PolyglOTT" w:cs="Truetypewriter PolyglOTT"/>
          <w:sz w:val="28"/>
          <w:szCs w:val="28"/>
        </w:rPr>
        <w:t>Зофе.*</w:t>
      </w:r>
      <w:proofErr w:type="gramEnd"/>
    </w:p>
    <w:p w:rsidR="00670F34"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ты уверен, что они совершат атаку именно сегодня?</w:t>
      </w:r>
    </w:p>
    <w:p w:rsidR="007B059D" w:rsidRDefault="007B059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-Уверен, мы с ребятами постарались, чтобы всё выглядело, будто </w:t>
      </w:r>
      <w:r w:rsidR="00FD2959">
        <w:rPr>
          <w:rFonts w:ascii="Truetypewriter PolyglOTT" w:hAnsi="Truetypewriter PolyglOTT" w:cs="Truetypewriter PolyglOTT"/>
          <w:sz w:val="28"/>
          <w:szCs w:val="28"/>
        </w:rPr>
        <w:t>вся верхушка Пимбазена заседает в новом замке Зофе. Мне пора…</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-Ли, постой… Если ты прав, то мы больше можем не увидеться, прости меня за всё…</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-Ши… В Пимбазене так не принято: «Укарас, фэгрэла тостор, гатро ношо, мэра, нифор». «Запомни, судьба одна, герой вернётся, лучшим, всегда».</w:t>
      </w:r>
    </w:p>
    <w:p w:rsidR="00FD2959" w:rsidRDefault="00FD2959" w:rsidP="00FD2959">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16.00 07.09.2007 </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бастионах замка затаились 101 боец Пимбазенской элиты. В недрах сопротивления, на Земле готовились ещё 10 000, но даже у нон-девиантов обучение занимало год. А девианты учились всю жизнь. За окном показались лампы. Пролетел самолёт*</w:t>
      </w:r>
    </w:p>
    <w:p w:rsidR="00FD2959"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-Они идут, скоро будут здесь. Все, боевая готовность.</w:t>
      </w:r>
    </w:p>
    <w:p w:rsidR="008C5E2A" w:rsidRDefault="00FD295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какое-то время двери замка вынес взрыв тротиловой шашки. Внутрь начали забегать солдаты. Их были тысячи. Сам Косдацу приехал, чтобы посмотреть. Он вместе с Фриссе подумал, что все силы Пимбазенцев пойдут на оборону </w:t>
      </w:r>
      <w:r w:rsidR="00692A3D">
        <w:rPr>
          <w:rFonts w:ascii="Truetypewriter PolyglOTT" w:hAnsi="Truetypewriter PolyglOTT" w:cs="Truetypewriter PolyglOTT"/>
          <w:sz w:val="28"/>
          <w:szCs w:val="28"/>
        </w:rPr>
        <w:t>крепости, потому пое</w:t>
      </w:r>
      <w:r w:rsidR="008C5E2A">
        <w:rPr>
          <w:rFonts w:ascii="Truetypewriter PolyglOTT" w:hAnsi="Truetypewriter PolyglOTT" w:cs="Truetypewriter PolyglOTT"/>
          <w:sz w:val="28"/>
          <w:szCs w:val="28"/>
        </w:rPr>
        <w:t>хал на развалины старого замка</w:t>
      </w:r>
      <w:r w:rsidR="00692A3D">
        <w:rPr>
          <w:rFonts w:ascii="Truetypewriter PolyglOTT" w:hAnsi="Truetypewriter PolyglOTT" w:cs="Truetypewriter PolyglOTT"/>
          <w:sz w:val="28"/>
          <w:szCs w:val="28"/>
        </w:rPr>
        <w:t>.</w:t>
      </w:r>
      <w:r w:rsidR="008C5E2A">
        <w:rPr>
          <w:rFonts w:ascii="Truetypewriter PolyglOTT" w:hAnsi="Truetypewriter PolyglOTT" w:cs="Truetypewriter PolyglOTT"/>
          <w:sz w:val="28"/>
          <w:szCs w:val="28"/>
        </w:rPr>
        <w:t xml:space="preserve"> Эниси, устав от душного кабинета надел доспехи и взял свой любимый нож. Он полез наружу. Открыв люк Пимбазенец увидел двух генералов и двух телохранителей. Нападать было нельзя: один против четверых. Да, раньше он бы победил, но сейчас его больная нога могла помешать ему. Он спрятался в </w:t>
      </w:r>
      <w:proofErr w:type="gramStart"/>
      <w:r w:rsidR="008C5E2A">
        <w:rPr>
          <w:rFonts w:ascii="Truetypewriter PolyglOTT" w:hAnsi="Truetypewriter PolyglOTT" w:cs="Truetypewriter PolyglOTT"/>
          <w:sz w:val="28"/>
          <w:szCs w:val="28"/>
        </w:rPr>
        <w:t>кустах.*</w:t>
      </w:r>
      <w:proofErr w:type="gramEnd"/>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-И что теперь?</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-Терпение, они вошли. Когда они выпустят сигнальные ракеты, можно будет посылать в бой всех, все 12 миллиардов.</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Фриссе: -Но это же все, буквально все солдаты. Мы хотим закидать сепаратистов мясом? </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-Да бросьте, они же будут без командования.</w:t>
      </w:r>
    </w:p>
    <w:p w:rsidR="00670F34"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Эниси*Шёпотом по связи*: -Ли, выпустите сигнальную ракету из окна, приказ.</w:t>
      </w:r>
    </w:p>
    <w:p w:rsidR="008C5E2A" w:rsidRDefault="008C5E2A"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никогда не приказывал Ли. Потому тот сразу понял, что дело чрезвычайно важное. Из окна замка вылетела ракета. Тем временем в замке </w:t>
      </w:r>
      <w:r w:rsidR="00BF3F01">
        <w:rPr>
          <w:rFonts w:ascii="Truetypewriter PolyglOTT" w:hAnsi="Truetypewriter PolyglOTT" w:cs="Truetypewriter PolyglOTT"/>
          <w:sz w:val="28"/>
          <w:szCs w:val="28"/>
        </w:rPr>
        <w:t xml:space="preserve">солдаты элитной армии пачками косили солдат сопротивления. Но постепенно их загнали в угол, в комнату Эниси Зофе. В живых осталось 29 солдат. И в этот момент поступил приказ Эниси. Ли скомандовал: прыгаем. Он знал, что внизу растёт дерево, которое спасёт их </w:t>
      </w:r>
      <w:proofErr w:type="gramStart"/>
      <w:r w:rsidR="00BF3F01">
        <w:rPr>
          <w:rFonts w:ascii="Truetypewriter PolyglOTT" w:hAnsi="Truetypewriter PolyglOTT" w:cs="Truetypewriter PolyglOTT"/>
          <w:sz w:val="28"/>
          <w:szCs w:val="28"/>
        </w:rPr>
        <w:t>жизни.</w:t>
      </w:r>
      <w:r>
        <w:rPr>
          <w:rFonts w:ascii="Truetypewriter PolyglOTT" w:hAnsi="Truetypewriter PolyglOTT" w:cs="Truetypewriter PolyglOTT"/>
          <w:sz w:val="28"/>
          <w:szCs w:val="28"/>
        </w:rPr>
        <w:t>*</w:t>
      </w:r>
      <w:proofErr w:type="gramEnd"/>
    </w:p>
    <w:p w:rsidR="00670F34"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Косдацу: -Вот видите, а вы не верили</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-Код «Красный волчёнок»</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Эниси*По связи*: -Ши, в атаку!!! Все, стоять до последнего!!!</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Фриссе: -Что за…</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proofErr w:type="gramStart"/>
      <w:r>
        <w:rPr>
          <w:rFonts w:ascii="Truetypewriter PolyglOTT" w:hAnsi="Truetypewriter PolyglOTT" w:cs="Truetypewriter PolyglOTT"/>
          <w:sz w:val="28"/>
          <w:szCs w:val="28"/>
        </w:rPr>
        <w:t>В</w:t>
      </w:r>
      <w:proofErr w:type="gramEnd"/>
      <w:r>
        <w:rPr>
          <w:rFonts w:ascii="Truetypewriter PolyglOTT" w:hAnsi="Truetypewriter PolyglOTT" w:cs="Truetypewriter PolyglOTT"/>
          <w:sz w:val="28"/>
          <w:szCs w:val="28"/>
        </w:rPr>
        <w:t xml:space="preserve"> этот момент, пока телохранители прошли готовить машину, Эниси вогнал свой нож под ребро Трену косдацу, а затем отсёк голову Фриссе. Подбежавшие телохранители также лишились </w:t>
      </w:r>
      <w:proofErr w:type="gramStart"/>
      <w:r>
        <w:rPr>
          <w:rFonts w:ascii="Truetypewriter PolyglOTT" w:hAnsi="Truetypewriter PolyglOTT" w:cs="Truetypewriter PolyglOTT"/>
          <w:sz w:val="28"/>
          <w:szCs w:val="28"/>
        </w:rPr>
        <w:t>голов.*</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-Ещё жив?</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*Трен истекал кровью и кашлял. Но его глаза говорили за него, что он хочет сделать с </w:t>
      </w:r>
      <w:proofErr w:type="gramStart"/>
      <w:r>
        <w:rPr>
          <w:rFonts w:ascii="Truetypewriter PolyglOTT" w:hAnsi="Truetypewriter PolyglOTT" w:cs="Truetypewriter PolyglOTT"/>
          <w:sz w:val="28"/>
          <w:szCs w:val="28"/>
        </w:rPr>
        <w:t>Эниси.*</w:t>
      </w:r>
      <w:proofErr w:type="gramEnd"/>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-Живой… Ну значит будет чем заняться, помимо рутины.</w:t>
      </w:r>
    </w:p>
    <w:p w:rsidR="00BF3F01" w:rsidRDefault="00BF3F01"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аккуратно </w:t>
      </w:r>
      <w:r w:rsidR="00DC0933">
        <w:rPr>
          <w:rFonts w:ascii="Truetypewriter PolyglOTT" w:hAnsi="Truetypewriter PolyglOTT" w:cs="Truetypewriter PolyglOTT"/>
          <w:sz w:val="28"/>
          <w:szCs w:val="28"/>
        </w:rPr>
        <w:t xml:space="preserve">сжал </w:t>
      </w:r>
      <w:proofErr w:type="gramStart"/>
      <w:r w:rsidR="00DC0933">
        <w:rPr>
          <w:rFonts w:ascii="Truetypewriter PolyglOTT" w:hAnsi="Truetypewriter PolyglOTT" w:cs="Truetypewriter PolyglOTT"/>
          <w:sz w:val="28"/>
          <w:szCs w:val="28"/>
        </w:rPr>
        <w:t>его горло</w:t>
      </w:r>
      <w:proofErr w:type="gramEnd"/>
      <w:r w:rsidR="00DC0933">
        <w:rPr>
          <w:rFonts w:ascii="Truetypewriter PolyglOTT" w:hAnsi="Truetypewriter PolyglOTT" w:cs="Truetypewriter PolyglOTT"/>
          <w:sz w:val="28"/>
          <w:szCs w:val="28"/>
        </w:rPr>
        <w:t xml:space="preserve"> и генерал уснул. Очнулся он прикованный ремнями к </w:t>
      </w:r>
      <w:r w:rsidR="00481CC5">
        <w:rPr>
          <w:rFonts w:ascii="Truetypewriter PolyglOTT" w:hAnsi="Truetypewriter PolyglOTT" w:cs="Truetypewriter PolyglOTT"/>
          <w:sz w:val="28"/>
          <w:szCs w:val="28"/>
        </w:rPr>
        <w:t>койке. Перед ним стоял генерал явно Федеральной внешности. Но на его шевроне был флаг Пимбазена.</w:t>
      </w:r>
      <w:r w:rsidR="001742CD">
        <w:rPr>
          <w:rFonts w:ascii="Truetypewriter PolyglOTT" w:hAnsi="Truetypewriter PolyglOTT" w:cs="Truetypewriter PolyglOTT"/>
          <w:sz w:val="28"/>
          <w:szCs w:val="28"/>
        </w:rPr>
        <w:t xml:space="preserve"> Трен не имел понятия, что его идея с треском провалилась. Плацдарм был взят Пимбазенцами. Теперь можно было идти дальше…</w:t>
      </w:r>
      <w:r>
        <w:rPr>
          <w:rFonts w:ascii="Truetypewriter PolyglOTT" w:hAnsi="Truetypewriter PolyglOTT" w:cs="Truetypewriter PolyglOTT"/>
          <w:sz w:val="28"/>
          <w:szCs w:val="28"/>
        </w:rPr>
        <w:t>*</w:t>
      </w:r>
    </w:p>
    <w:p w:rsidR="00481CC5" w:rsidRDefault="00481CC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-Имя, фамилия, звание…</w:t>
      </w:r>
    </w:p>
    <w:p w:rsidR="00670F34" w:rsidRDefault="008370CB" w:rsidP="008370CB">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24. Ждём чуда? Чудес не бывает…</w:t>
      </w:r>
    </w:p>
    <w:p w:rsidR="008370CB" w:rsidRDefault="002400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05:12 08.09.2007 </w:t>
      </w:r>
      <w:r w:rsidR="008370CB">
        <w:rPr>
          <w:rFonts w:ascii="Truetypewriter PolyglOTT" w:hAnsi="Truetypewriter PolyglOTT" w:cs="Truetypewriter PolyglOTT"/>
          <w:sz w:val="28"/>
          <w:szCs w:val="28"/>
        </w:rPr>
        <w:t>*Рабочий кабинет Эниси Зофе*</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нужно развивать наступление, я допросил генерала: Уръерих в крайне уязвимом положении.</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Ли: -Полностью поддерживаю Шрина, это необходимо.</w:t>
      </w:r>
    </w:p>
    <w:p w:rsidR="008370CB"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-Нет, уважаемые генералы, рано. Я сам хочу взять Магвиль… Но… Но Магвиль – не мир кузница. Захватив </w:t>
      </w:r>
      <w:proofErr w:type="gramStart"/>
      <w:r>
        <w:rPr>
          <w:rFonts w:ascii="Truetypewriter PolyglOTT" w:hAnsi="Truetypewriter PolyglOTT" w:cs="Truetypewriter PolyglOTT"/>
          <w:sz w:val="28"/>
          <w:szCs w:val="28"/>
        </w:rPr>
        <w:t>его</w:t>
      </w:r>
      <w:proofErr w:type="gramEnd"/>
      <w:r>
        <w:rPr>
          <w:rFonts w:ascii="Truetypewriter PolyglOTT" w:hAnsi="Truetypewriter PolyglOTT" w:cs="Truetypewriter PolyglOTT"/>
          <w:sz w:val="28"/>
          <w:szCs w:val="28"/>
        </w:rPr>
        <w:t xml:space="preserve"> мы получим не ресурсы, а триллион другой голодных ртов. Я напомню, что Магвиль перенаселён. С экологией там тоже не всё хорошо. На нужна Адора, а Адору мы так легко не захватим. За неё будут драться. Так что остаётся только ждать. Ждать и строить корабли.</w:t>
      </w:r>
    </w:p>
    <w:p w:rsidR="008143FF" w:rsidRDefault="008370CB"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толку с кораблей. Сражения</w:t>
      </w:r>
      <w:r w:rsidR="008143FF">
        <w:rPr>
          <w:rFonts w:ascii="Truetypewriter PolyglOTT" w:hAnsi="Truetypewriter PolyglOTT" w:cs="Truetypewriter PolyglOTT"/>
          <w:sz w:val="28"/>
          <w:szCs w:val="28"/>
        </w:rPr>
        <w:t xml:space="preserve"> всё равно не происходят в космо</w:t>
      </w:r>
      <w:r>
        <w:rPr>
          <w:rFonts w:ascii="Truetypewriter PolyglOTT" w:hAnsi="Truetypewriter PolyglOTT" w:cs="Truetypewriter PolyglOTT"/>
          <w:sz w:val="28"/>
          <w:szCs w:val="28"/>
        </w:rPr>
        <w:t>се.</w:t>
      </w:r>
      <w:r w:rsidR="008143FF">
        <w:rPr>
          <w:rFonts w:ascii="Truetypewriter PolyglOTT" w:hAnsi="Truetypewriter PolyglOTT" w:cs="Truetypewriter PolyglOTT"/>
          <w:sz w:val="28"/>
          <w:szCs w:val="28"/>
        </w:rPr>
        <w:t xml:space="preserve"> Сию минуту в любую точку Сильвы может высадится десант. И мы ничего им не сделаем, только разнесём их в сражении.</w:t>
      </w:r>
    </w:p>
    <w:p w:rsidR="008143FF"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 знаю я, Эни. Они также нам до приземления ничего не сделают… Но… Не забывай о том, что не действует больше </w:t>
      </w:r>
      <w:proofErr w:type="gramStart"/>
      <w:r>
        <w:rPr>
          <w:rFonts w:ascii="Truetypewriter PolyglOTT" w:hAnsi="Truetypewriter PolyglOTT" w:cs="Truetypewriter PolyglOTT"/>
          <w:sz w:val="28"/>
          <w:szCs w:val="28"/>
        </w:rPr>
        <w:t>закон</w:t>
      </w:r>
      <w:proofErr w:type="gramEnd"/>
      <w:r>
        <w:rPr>
          <w:rFonts w:ascii="Truetypewriter PolyglOTT" w:hAnsi="Truetypewriter PolyglOTT" w:cs="Truetypewriter PolyglOTT"/>
          <w:sz w:val="28"/>
          <w:szCs w:val="28"/>
        </w:rPr>
        <w:t xml:space="preserve"> принятый Фонстом. </w:t>
      </w:r>
    </w:p>
    <w:p w:rsidR="00A160B9" w:rsidRDefault="008143F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*Он достал чертёж </w:t>
      </w:r>
      <w:proofErr w:type="gramStart"/>
      <w:r>
        <w:rPr>
          <w:rFonts w:ascii="Truetypewriter PolyglOTT" w:hAnsi="Truetypewriter PolyglOTT" w:cs="Truetypewriter PolyglOTT"/>
          <w:sz w:val="28"/>
          <w:szCs w:val="28"/>
        </w:rPr>
        <w:t>из под</w:t>
      </w:r>
      <w:proofErr w:type="gramEnd"/>
      <w:r>
        <w:rPr>
          <w:rFonts w:ascii="Truetypewriter PolyglOTT" w:hAnsi="Truetypewriter PolyglOTT" w:cs="Truetypewriter PolyglOTT"/>
          <w:sz w:val="28"/>
          <w:szCs w:val="28"/>
        </w:rPr>
        <w:t xml:space="preserve"> стола. Казалось смешным, до в Пимбазене никто никогда не задумывался о создании пушек. Простой и эффективной артиллерии. Так или иначе, на столе лежал чертёж зенитного орудия калибра 30 мм. Странно было наличие у неё четырёх стволов, от каждого из которых отходили газовые трубки, имевшие три точки приёма газа. На листе была цифра 12500 – именно на таком расстоянии пушка могла поразить современные ей космические </w:t>
      </w:r>
      <w:proofErr w:type="gramStart"/>
      <w:r>
        <w:rPr>
          <w:rFonts w:ascii="Truetypewriter PolyglOTT" w:hAnsi="Truetypewriter PolyglOTT" w:cs="Truetypewriter PolyglOTT"/>
          <w:sz w:val="28"/>
          <w:szCs w:val="28"/>
        </w:rPr>
        <w:t>корабли.*</w:t>
      </w:r>
      <w:proofErr w:type="gramEnd"/>
    </w:p>
    <w:p w:rsidR="008370CB" w:rsidDel="008143FF" w:rsidRDefault="00A160B9" w:rsidP="00994F26">
      <w:pPr>
        <w:shd w:val="clear" w:color="auto" w:fill="FFFFFF" w:themeFill="background1"/>
        <w:spacing w:before="240" w:line="240" w:lineRule="auto"/>
        <w:jc w:val="both"/>
        <w:rPr>
          <w:del w:id="0" w:author="Иван" w:date="2024-10-20T10:00:00Z"/>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-Это наш ключ к победе: мы возьмём их не количеством, а качеством. Я распорядился: много тысяч инженеров трудятся сейчас над различными чертежами: пушки, винтовки, зенитки, броня, танки, самолёты, бомбы – всё, что мы смогли позаимствовать у людей. </w:t>
      </w:r>
      <w:r w:rsidR="008143FF">
        <w:rPr>
          <w:rFonts w:ascii="Truetypewriter PolyglOTT" w:hAnsi="Truetypewriter PolyglOTT" w:cs="Truetypewriter PolyglOTT"/>
          <w:sz w:val="28"/>
          <w:szCs w:val="28"/>
        </w:rPr>
        <w:t xml:space="preserve"> </w:t>
      </w:r>
      <w:r w:rsidR="008370CB">
        <w:rPr>
          <w:rFonts w:ascii="Truetypewriter PolyglOTT" w:hAnsi="Truetypewriter PolyglOTT" w:cs="Truetypewriter PolyglOTT"/>
          <w:sz w:val="28"/>
          <w:szCs w:val="28"/>
        </w:rPr>
        <w:t xml:space="preserve"> </w:t>
      </w:r>
    </w:p>
    <w:p w:rsidR="00A160B9"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 что это за штука? </w:t>
      </w:r>
    </w:p>
    <w:p w:rsidR="008370CB" w:rsidRDefault="00A160B9"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-А это штука позволит </w:t>
      </w:r>
      <w:proofErr w:type="gramStart"/>
      <w:r>
        <w:rPr>
          <w:rFonts w:ascii="Truetypewriter PolyglOTT" w:hAnsi="Truetypewriter PolyglOTT" w:cs="Truetypewriter PolyglOTT"/>
          <w:sz w:val="28"/>
          <w:szCs w:val="28"/>
        </w:rPr>
        <w:t>Ли</w:t>
      </w:r>
      <w:proofErr w:type="gramEnd"/>
      <w:r>
        <w:rPr>
          <w:rFonts w:ascii="Truetypewriter PolyglOTT" w:hAnsi="Truetypewriter PolyglOTT" w:cs="Truetypewriter PolyglOTT"/>
          <w:sz w:val="28"/>
          <w:szCs w:val="28"/>
        </w:rPr>
        <w:t xml:space="preserve"> не боятся о том, что завтра нам на голову сядет корабль. Было сложно произвести её на Сильве, но всё же удалось. Сейчас её ставят над нами. Пойдёмте.</w:t>
      </w:r>
    </w:p>
    <w:p w:rsidR="009702CD" w:rsidRDefault="0097286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*До изобретения нитротина оставалось ещё </w:t>
      </w:r>
      <w:r w:rsidR="002400D8">
        <w:rPr>
          <w:rFonts w:ascii="Truetypewriter PolyglOTT" w:hAnsi="Truetypewriter PolyglOTT" w:cs="Truetypewriter PolyglOTT"/>
          <w:sz w:val="28"/>
          <w:szCs w:val="28"/>
        </w:rPr>
        <w:t xml:space="preserve">десять лет. Десять лет уйдёт у учёных Пимбазена, чтобы открыть </w:t>
      </w:r>
      <w:r w:rsidR="002400D8">
        <w:rPr>
          <w:rFonts w:ascii="Truetypewriter PolyglOTT" w:hAnsi="Truetypewriter PolyglOTT" w:cs="Truetypewriter PolyglOTT"/>
          <w:sz w:val="28"/>
          <w:szCs w:val="28"/>
          <w:lang w:val="en-US"/>
        </w:rPr>
        <w:t>W</w:t>
      </w:r>
      <w:r w:rsidR="002400D8" w:rsidRPr="002400D8">
        <w:rPr>
          <w:rFonts w:ascii="Truetypewriter PolyglOTT" w:hAnsi="Truetypewriter PolyglOTT" w:cs="Truetypewriter PolyglOTT"/>
          <w:sz w:val="28"/>
          <w:szCs w:val="28"/>
        </w:rPr>
        <w:t>-</w:t>
      </w:r>
      <w:r w:rsidR="002400D8">
        <w:rPr>
          <w:rFonts w:ascii="Truetypewriter PolyglOTT" w:hAnsi="Truetypewriter PolyglOTT" w:cs="Truetypewriter PolyglOTT"/>
          <w:sz w:val="28"/>
          <w:szCs w:val="28"/>
        </w:rPr>
        <w:t xml:space="preserve">излучение, способное расплавить коренную породу Сильвы. Но первые пушки, первые машины начали сходить со стапелей Пимбазенских заводов. Для гражданской войны новое оружие стало новым дыханием. Но Эниси три года оборонял две планеты и копил силы. За это время число солдат Пимбазенской армии достигло 10 миллиардов, против одного, который отразил 12 миллиардную атаку. В элите состояло 300029 пимбуров. Пимбазенский флот пополнили множество новых космических кораблей. Самые известные из них «Нифэ Калипсо» и «Нифэ Калапсо». Корабли были вооружены по последнему слову техники. Их </w:t>
      </w:r>
      <w:r w:rsidR="002400D8">
        <w:rPr>
          <w:rFonts w:ascii="Truetypewriter PolyglOTT" w:hAnsi="Truetypewriter PolyglOTT" w:cs="Truetypewriter PolyglOTT"/>
          <w:sz w:val="28"/>
          <w:szCs w:val="28"/>
        </w:rPr>
        <w:lastRenderedPageBreak/>
        <w:t>энергетическими установками служили ядерные реакторы. Что выгодно отличало их от всех других кораблей, работавших на аккумуляторах. В 2010 году случилось ещё одно невероя</w:t>
      </w:r>
      <w:r w:rsidR="009702CD">
        <w:rPr>
          <w:rFonts w:ascii="Truetypewriter PolyglOTT" w:hAnsi="Truetypewriter PolyglOTT" w:cs="Truetypewriter PolyglOTT"/>
          <w:sz w:val="28"/>
          <w:szCs w:val="28"/>
        </w:rPr>
        <w:t xml:space="preserve">тно важное для истории событие: Пимбазенские инженеры разработали двигатель, работавший на электричестве, без применения любого вида топлива. Этот факт позволил новейшим кораблям летать ещё быстрее и забыть слово «дозаправка в полёте». Был создан флот: 20 линкоров, 40 крейсеров, 50 эсминцев, 15 субмарин и 1 авианосец. Первые реактивные самолёты «Сквиж» были созданы в Пимбазене. Их невероятная манёвренность и скорость в 2 маха сохранит их популярность даже после введения в эксплуатацию самолётов </w:t>
      </w:r>
      <w:proofErr w:type="gramStart"/>
      <w:r w:rsidR="009702CD">
        <w:rPr>
          <w:rFonts w:ascii="Truetypewriter PolyglOTT" w:hAnsi="Truetypewriter PolyglOTT" w:cs="Truetypewriter PolyglOTT"/>
          <w:sz w:val="28"/>
          <w:szCs w:val="24"/>
        </w:rPr>
        <w:t>Синарэ(</w:t>
      </w:r>
      <w:proofErr w:type="gramEnd"/>
      <w:r w:rsidR="009702CD">
        <w:rPr>
          <w:rFonts w:ascii="Truetypewriter PolyglOTT" w:hAnsi="Truetypewriter PolyglOTT" w:cs="Truetypewriter PolyglOTT"/>
          <w:sz w:val="28"/>
          <w:szCs w:val="24"/>
        </w:rPr>
        <w:t>Серебренные орлы, истребитель) и Зосиарэ(Золотые совы, бомбардировщик-штурмавик)</w:t>
      </w:r>
      <w:r w:rsidR="009702CD">
        <w:rPr>
          <w:rFonts w:ascii="Truetypewriter PolyglOTT" w:hAnsi="Truetypewriter PolyglOTT" w:cs="Truetypewriter PolyglOTT"/>
          <w:sz w:val="28"/>
          <w:szCs w:val="28"/>
        </w:rPr>
        <w:t>. Пимбазенцам было тесно на планетах и хотелось освободить свой народ окончательно. И время пришло…</w:t>
      </w:r>
      <w:r>
        <w:rPr>
          <w:rFonts w:ascii="Truetypewriter PolyglOTT" w:hAnsi="Truetypewriter PolyglOTT" w:cs="Truetypewriter PolyglOTT"/>
          <w:sz w:val="28"/>
          <w:szCs w:val="28"/>
        </w:rPr>
        <w:t>*</w:t>
      </w:r>
    </w:p>
    <w:p w:rsidR="009702CD" w:rsidRDefault="005B21E8" w:rsidP="009702CD">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25</w:t>
      </w:r>
      <w:r w:rsidR="009702CD">
        <w:rPr>
          <w:rFonts w:ascii="Truetypewriter PolyglOTT" w:hAnsi="Truetypewriter PolyglOTT" w:cs="Truetypewriter PolyglOTT"/>
          <w:b/>
          <w:sz w:val="36"/>
          <w:szCs w:val="28"/>
        </w:rPr>
        <w:t>. Никто никогда не вернётся в…</w:t>
      </w:r>
    </w:p>
    <w:p w:rsidR="009702CD"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21:47 07.08.2010 *Земля. Стоял жаркий июльский вечер. Эниси впервые с 2007-ого года прилетел на чуждую ему планету. Долгие годы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не видя солнца в бункере чертил планы нападения, считал риски и трудился над секретным проектом. Было готово всё: оставалось лишь взять Адору – концерн, мир-кузницу, где производилась самая лучшая электроника содружества. На завтра была запланирована эта атака, и желая навестить могилу брата, Эниси наконец-то выбрался из </w:t>
      </w:r>
      <w:proofErr w:type="gramStart"/>
      <w:r>
        <w:rPr>
          <w:rFonts w:ascii="Truetypewriter PolyglOTT" w:hAnsi="Truetypewriter PolyglOTT" w:cs="Truetypewriter PolyglOTT"/>
          <w:sz w:val="28"/>
          <w:szCs w:val="28"/>
        </w:rPr>
        <w:t>катакомб.*</w:t>
      </w:r>
      <w:proofErr w:type="gramEnd"/>
    </w:p>
    <w:p w:rsidR="003116CE" w:rsidRDefault="001F5424"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-О Тао, как мне тебя не хватает. Ты столько для меня сделал, а я для тебя взамен… Ничего… Но ты ведь я надеюсь сможешь меня простить? Всегда прощал… Тао, завтра наступит кульминационный момент, завтра мы возьмём Адору…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дальше закончится это кровопролитная гражданская война… Да, знаю. За одной войной идёт другая… Но не так просто победить Федерацию. На эту </w:t>
      </w:r>
      <w:r w:rsidR="003116CE">
        <w:rPr>
          <w:rFonts w:ascii="Truetypewriter PolyglOTT" w:hAnsi="Truetypewriter PolyglOTT" w:cs="Truetypewriter PolyglOTT"/>
          <w:sz w:val="28"/>
          <w:szCs w:val="28"/>
        </w:rPr>
        <w:t xml:space="preserve">уйдут </w:t>
      </w:r>
      <w:proofErr w:type="gramStart"/>
      <w:r w:rsidR="003116CE">
        <w:rPr>
          <w:rFonts w:ascii="Truetypewriter PolyglOTT" w:hAnsi="Truetypewriter PolyglOTT" w:cs="Truetypewriter PolyglOTT"/>
          <w:sz w:val="28"/>
          <w:szCs w:val="28"/>
        </w:rPr>
        <w:t>годы</w:t>
      </w:r>
      <w:proofErr w:type="gramEnd"/>
      <w:r w:rsidR="003116CE">
        <w:rPr>
          <w:rFonts w:ascii="Truetypewriter PolyglOTT" w:hAnsi="Truetypewriter PolyglOTT" w:cs="Truetypewriter PolyglOTT"/>
          <w:sz w:val="28"/>
          <w:szCs w:val="28"/>
        </w:rPr>
        <w:t xml:space="preserve"> но рано или поздно над К</w:t>
      </w:r>
      <w:r w:rsidR="003116CE" w:rsidRPr="003116CE">
        <w:rPr>
          <w:rFonts w:ascii="Truetypewriter PolyglOTT" w:hAnsi="Truetypewriter PolyglOTT" w:cs="Truetypewriter PolyglOTT"/>
          <w:sz w:val="28"/>
          <w:szCs w:val="28"/>
        </w:rPr>
        <w:t>’</w:t>
      </w:r>
      <w:r w:rsidR="003116CE">
        <w:rPr>
          <w:rFonts w:ascii="Truetypewriter PolyglOTT" w:hAnsi="Truetypewriter PolyglOTT" w:cs="Truetypewriter PolyglOTT"/>
          <w:sz w:val="28"/>
          <w:szCs w:val="28"/>
        </w:rPr>
        <w:t>бинстом поднимется бело-синий флаг Пимбазена… От вечных войн устаёшь… Табуры три года безуспешно штурмуют нас… Ну что ж, ответим!?</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-Я знала, что ты здесь, Эниси. Ли просил разыскать тебя, в срочном порядке.</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-Дай мне пять минут… </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-Тао в лучшем из миров, и ты это знаешь. Но сейчас, здесь, вы, Эниси Нильс Фирцино Зофе нужны, нужны, как никогда…</w:t>
      </w:r>
    </w:p>
    <w:p w:rsidR="003116CE"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Эниси*Вздыхая*: -Пойдём</w:t>
      </w:r>
    </w:p>
    <w:p w:rsidR="001F5424" w:rsidRDefault="003116CE" w:rsidP="001F542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*Он взял свою трость </w:t>
      </w:r>
      <w:r w:rsidR="006D50A6">
        <w:rPr>
          <w:rFonts w:ascii="Truetypewriter PolyglOTT" w:hAnsi="Truetypewriter PolyglOTT" w:cs="Truetypewriter PolyglOTT"/>
          <w:sz w:val="28"/>
          <w:szCs w:val="28"/>
        </w:rPr>
        <w:t>и хромая на правую ногу пошёл к</w:t>
      </w:r>
      <w:r>
        <w:rPr>
          <w:rFonts w:ascii="Truetypewriter PolyglOTT" w:hAnsi="Truetypewriter PolyglOTT" w:cs="Truetypewriter PolyglOTT"/>
          <w:sz w:val="28"/>
          <w:szCs w:val="28"/>
        </w:rPr>
        <w:t xml:space="preserve"> кораблю. Спустя час они с Сонэ были на Сильве. Планету было не узнать: везде стояли космические корабли, а по дорогам к этим кораблям маршировали миллионы солдат, ехали танки и самолёты. Армия была готова, и была готова настолько, что планировала взять не только Адору, но и Магвиль с парой тройкой других аграрных </w:t>
      </w:r>
      <w:proofErr w:type="gramStart"/>
      <w:r>
        <w:rPr>
          <w:rFonts w:ascii="Truetypewriter PolyglOTT" w:hAnsi="Truetypewriter PolyglOTT" w:cs="Truetypewriter PolyglOTT"/>
          <w:sz w:val="28"/>
          <w:szCs w:val="28"/>
        </w:rPr>
        <w:t>систем.*</w:t>
      </w:r>
      <w:proofErr w:type="gramEnd"/>
      <w:r>
        <w:rPr>
          <w:rFonts w:ascii="Truetypewriter PolyglOTT" w:hAnsi="Truetypewriter PolyglOTT" w:cs="Truetypewriter PolyglOTT"/>
          <w:sz w:val="28"/>
          <w:szCs w:val="28"/>
        </w:rPr>
        <w:t xml:space="preserve"> </w:t>
      </w:r>
    </w:p>
    <w:p w:rsidR="009702CD" w:rsidRDefault="003116C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мостике флагмана «Нимфа Колапсо» собрались все приближённые Эниси: Шрин и </w:t>
      </w:r>
      <w:r w:rsidR="00FF2340">
        <w:rPr>
          <w:rFonts w:ascii="Truetypewriter PolyglOTT" w:hAnsi="Truetypewriter PolyglOTT" w:cs="Truetypewriter PolyglOTT"/>
          <w:sz w:val="28"/>
          <w:szCs w:val="28"/>
        </w:rPr>
        <w:t>Силь</w:t>
      </w:r>
      <w:r>
        <w:rPr>
          <w:rFonts w:ascii="Truetypewriter PolyglOTT" w:hAnsi="Truetypewriter PolyglOTT" w:cs="Truetypewriter PolyglOTT"/>
          <w:sz w:val="28"/>
          <w:szCs w:val="28"/>
        </w:rPr>
        <w:t xml:space="preserve"> Кришлау</w:t>
      </w:r>
      <w:r w:rsidR="00FF2340">
        <w:rPr>
          <w:rFonts w:ascii="Truetypewriter PolyglOTT" w:hAnsi="Truetypewriter PolyglOTT" w:cs="Truetypewriter PolyglOTT"/>
          <w:sz w:val="28"/>
          <w:szCs w:val="28"/>
        </w:rPr>
        <w:t xml:space="preserve">, Эниси </w:t>
      </w:r>
      <w:proofErr w:type="gramStart"/>
      <w:r w:rsidR="00FF2340">
        <w:rPr>
          <w:rFonts w:ascii="Truetypewriter PolyglOTT" w:hAnsi="Truetypewriter PolyglOTT" w:cs="Truetypewriter PolyglOTT"/>
          <w:sz w:val="28"/>
          <w:szCs w:val="28"/>
        </w:rPr>
        <w:t xml:space="preserve">Ли, </w:t>
      </w:r>
      <w:r>
        <w:rPr>
          <w:rFonts w:ascii="Truetypewriter PolyglOTT" w:hAnsi="Truetypewriter PolyglOTT" w:cs="Truetypewriter PolyglOTT"/>
          <w:sz w:val="28"/>
          <w:szCs w:val="28"/>
        </w:rPr>
        <w:t xml:space="preserve"> </w:t>
      </w:r>
      <w:r w:rsidR="00FF2340">
        <w:rPr>
          <w:rFonts w:ascii="Truetypewriter PolyglOTT" w:hAnsi="Truetypewriter PolyglOTT" w:cs="Truetypewriter PolyglOTT"/>
          <w:sz w:val="28"/>
          <w:szCs w:val="28"/>
        </w:rPr>
        <w:t>Норст</w:t>
      </w:r>
      <w:proofErr w:type="gramEnd"/>
      <w:r w:rsidR="00FF2340">
        <w:rPr>
          <w:rFonts w:ascii="Truetypewriter PolyglOTT" w:hAnsi="Truetypewriter PolyglOTT" w:cs="Truetypewriter PolyglOTT"/>
          <w:sz w:val="28"/>
          <w:szCs w:val="28"/>
        </w:rPr>
        <w:t xml:space="preserve"> и Жифэ Каале. Эниси Зофе и Сонэ Ли вошли на мостик.</w:t>
      </w:r>
      <w:r w:rsidR="00E30075">
        <w:rPr>
          <w:rFonts w:ascii="Truetypewriter PolyglOTT" w:hAnsi="Truetypewriter PolyglOTT" w:cs="Truetypewriter PolyglOTT"/>
          <w:sz w:val="28"/>
          <w:szCs w:val="28"/>
        </w:rPr>
        <w:t xml:space="preserve">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-Эниси, всё готово, пора выдвигаться.</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Эниси: -Давно пора, можно было меня не ждать. Все планы у вас на руках. *Сказал </w:t>
      </w:r>
      <w:proofErr w:type="gramStart"/>
      <w:r>
        <w:rPr>
          <w:rFonts w:ascii="Truetypewriter PolyglOTT" w:hAnsi="Truetypewriter PolyglOTT" w:cs="Truetypewriter PolyglOTT"/>
          <w:sz w:val="28"/>
          <w:szCs w:val="28"/>
        </w:rPr>
        <w:t>он</w:t>
      </w:r>
      <w:proofErr w:type="gramEnd"/>
      <w:r>
        <w:rPr>
          <w:rFonts w:ascii="Truetypewriter PolyglOTT" w:hAnsi="Truetypewriter PolyglOTT" w:cs="Truetypewriter PolyglOTT"/>
          <w:sz w:val="28"/>
          <w:szCs w:val="28"/>
        </w:rPr>
        <w:t xml:space="preserve"> улыбаясь*</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мне казалось это дело всей твой жизни, Эни. Не так ли?</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-Всё так, но ваш суммарный вклад куда больше чем мой: «Семеро одного не ждут»</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Си: -Зато ты сделал для этого больше всех. </w:t>
      </w:r>
    </w:p>
    <w:p w:rsidR="00E30075"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*Достав из ножен свой нож Эниси подошёл к громкоговорителю.</w:t>
      </w:r>
      <w:r w:rsidR="006531DC" w:rsidRPr="006531DC">
        <w:rPr>
          <w:rFonts w:ascii="Truetypewriter PolyglOTT" w:hAnsi="Truetypewriter PolyglOTT" w:cs="Truetypewriter PolyglOTT"/>
          <w:sz w:val="28"/>
          <w:szCs w:val="28"/>
        </w:rPr>
        <w:t xml:space="preserve"> </w:t>
      </w:r>
      <w:r w:rsidR="006531DC">
        <w:rPr>
          <w:rFonts w:ascii="Truetypewriter PolyglOTT" w:hAnsi="Truetypewriter PolyglOTT" w:cs="Truetypewriter PolyglOTT"/>
          <w:sz w:val="28"/>
          <w:szCs w:val="28"/>
        </w:rPr>
        <w:t>И жестикулирую произнёс.</w:t>
      </w:r>
      <w:r>
        <w:rPr>
          <w:rFonts w:ascii="Truetypewriter PolyglOTT" w:hAnsi="Truetypewriter PolyglOTT" w:cs="Truetypewriter PolyglOTT"/>
          <w:sz w:val="28"/>
          <w:szCs w:val="28"/>
        </w:rPr>
        <w:t xml:space="preserve"> *</w:t>
      </w:r>
    </w:p>
    <w:p w:rsidR="00E30075" w:rsidRPr="006D50A6" w:rsidRDefault="00E30075"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8B3BBB">
        <w:rPr>
          <w:rFonts w:ascii="Truetypewriter PolyglOTT" w:hAnsi="Truetypewriter PolyglOTT" w:cs="Truetypewriter PolyglOTT"/>
          <w:sz w:val="28"/>
          <w:szCs w:val="28"/>
        </w:rPr>
        <w:t xml:space="preserve">«Дев мез, дев моз, ден жун. Фэгрэла тостор, гатро ношо, мэра, нифор.» </w:t>
      </w:r>
    </w:p>
    <w:p w:rsidR="005B21E8" w:rsidRDefault="005B21E8" w:rsidP="005B21E8">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26. Корабли ушли из жемчужной гавани…</w:t>
      </w:r>
    </w:p>
    <w:p w:rsidR="004E3776" w:rsidRDefault="005B21E8" w:rsidP="00E55DD1">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04:00 08.08.2010</w:t>
      </w:r>
      <w:r w:rsidR="00EE55EA">
        <w:rPr>
          <w:rFonts w:ascii="Truetypewriter PolyglOTT" w:hAnsi="Truetypewriter PolyglOTT" w:cs="Truetypewriter PolyglOTT"/>
          <w:sz w:val="28"/>
          <w:szCs w:val="28"/>
        </w:rPr>
        <w:t xml:space="preserve"> *В ответ </w:t>
      </w:r>
      <w:proofErr w:type="gramStart"/>
      <w:r w:rsidR="00EE55EA">
        <w:rPr>
          <w:rFonts w:ascii="Truetypewriter PolyglOTT" w:hAnsi="Truetypewriter PolyglOTT" w:cs="Truetypewriter PolyglOTT"/>
          <w:sz w:val="28"/>
          <w:szCs w:val="28"/>
        </w:rPr>
        <w:t>на:*</w:t>
      </w:r>
      <w:proofErr w:type="gramEnd"/>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Главнокомандующем</w:t>
      </w:r>
      <w:r>
        <w:rPr>
          <w:rFonts w:ascii="Truetypewriter PolyglOTT" w:hAnsi="Truetypewriter PolyglOTT" w:cs="Truetypewriter PolyglOTT"/>
          <w:sz w:val="28"/>
          <w:szCs w:val="36"/>
        </w:rPr>
        <w:t>у Федеральных войск Фонсту Каале</w:t>
      </w:r>
      <w:r w:rsidR="00E55DD1">
        <w:rPr>
          <w:rFonts w:ascii="Truetypewriter PolyglOTT" w:hAnsi="Truetypewriter PolyglOTT" w:cs="Truetypewriter PolyglOTT"/>
          <w:sz w:val="28"/>
          <w:szCs w:val="36"/>
        </w:rPr>
        <w:t xml:space="preserve"> 343'</w:t>
      </w:r>
      <w:r w:rsidR="006439F0">
        <w:rPr>
          <w:rFonts w:ascii="Truetypewriter PolyglOTT" w:hAnsi="Truetypewriter PolyglOTT" w:cs="Truetypewriter PolyglOTT"/>
          <w:sz w:val="28"/>
          <w:szCs w:val="36"/>
        </w:rPr>
        <w:t>20''00</w:t>
      </w:r>
      <w:r w:rsidRPr="006C3542">
        <w:rPr>
          <w:rFonts w:ascii="Truetypewriter PolyglOTT" w:hAnsi="Truetypewriter PolyglOTT" w:cs="Truetypewriter PolyglOTT"/>
          <w:sz w:val="28"/>
          <w:szCs w:val="36"/>
        </w:rPr>
        <w:t xml:space="preserve"> град. 600</w:t>
      </w:r>
      <w:r>
        <w:rPr>
          <w:rFonts w:ascii="Truetypewriter PolyglOTT" w:hAnsi="Truetypewriter PolyglOTT" w:cs="Truetypewriter PolyglOTT"/>
          <w:sz w:val="28"/>
          <w:szCs w:val="36"/>
        </w:rPr>
        <w:t>3</w:t>
      </w:r>
      <w:r w:rsidRPr="006C3542">
        <w:rPr>
          <w:rFonts w:ascii="Truetypewriter PolyglOTT" w:hAnsi="Truetypewriter PolyglOTT" w:cs="Truetypewriter PolyglOTT"/>
          <w:sz w:val="28"/>
          <w:szCs w:val="36"/>
        </w:rPr>
        <w:t xml:space="preserve"> об.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-1.</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t xml:space="preserve">Сегодня в </w:t>
      </w:r>
      <w:r w:rsidR="006439F0">
        <w:rPr>
          <w:rFonts w:ascii="Truetypewriter PolyglOTT" w:hAnsi="Truetypewriter PolyglOTT" w:cs="Truetypewriter PolyglOTT"/>
          <w:sz w:val="28"/>
          <w:szCs w:val="36"/>
        </w:rPr>
        <w:t>343'14''46</w:t>
      </w:r>
      <w:r w:rsidRPr="006C3542">
        <w:rPr>
          <w:rFonts w:ascii="Truetypewriter PolyglOTT" w:hAnsi="Truetypewriter PolyglOTT" w:cs="Truetypewriter PolyglOTT"/>
          <w:sz w:val="28"/>
          <w:szCs w:val="36"/>
        </w:rPr>
        <w:t xml:space="preserve"> градусов по движению планеты </w:t>
      </w:r>
      <w:r w:rsidRPr="006C3542">
        <w:rPr>
          <w:rFonts w:ascii="Truetypewriter PolyglOTT" w:hAnsi="Truetypewriter PolyglOTT" w:cs="Truetypewriter PolyglOTT"/>
          <w:sz w:val="28"/>
          <w:szCs w:val="36"/>
          <w:lang w:val="en-US"/>
        </w:rPr>
        <w:t>KBI</w:t>
      </w:r>
      <w:r w:rsidRPr="006C3542">
        <w:rPr>
          <w:rFonts w:ascii="Truetypewriter PolyglOTT" w:hAnsi="Truetypewriter PolyglOTT" w:cs="Truetypewriter PolyglOTT"/>
          <w:sz w:val="28"/>
          <w:szCs w:val="36"/>
        </w:rPr>
        <w:t xml:space="preserve">-1, относительно материнской звезды </w:t>
      </w:r>
      <w:r w:rsidRPr="006C3542">
        <w:rPr>
          <w:rFonts w:ascii="Truetypewriter PolyglOTT" w:hAnsi="Truetypewriter PolyglOTT" w:cs="Truetypewriter PolyglOTT"/>
          <w:sz w:val="28"/>
          <w:szCs w:val="36"/>
          <w:lang w:val="en-US"/>
        </w:rPr>
        <w:t>A</w:t>
      </w:r>
      <w:r w:rsidRPr="006C3542">
        <w:rPr>
          <w:rFonts w:ascii="Truetypewriter PolyglOTT" w:hAnsi="Truetypewriter PolyglOTT" w:cs="Truetypewriter PolyglOTT"/>
          <w:sz w:val="28"/>
          <w:szCs w:val="36"/>
        </w:rPr>
        <w:t xml:space="preserve">-1. Сепаратистские войска </w:t>
      </w:r>
      <w:r>
        <w:rPr>
          <w:rFonts w:ascii="Truetypewriter PolyglOTT" w:hAnsi="Truetypewriter PolyglOTT" w:cs="Truetypewriter PolyglOTT"/>
          <w:sz w:val="28"/>
          <w:szCs w:val="36"/>
        </w:rPr>
        <w:t>республики</w:t>
      </w:r>
      <w:r w:rsidRPr="006C3542">
        <w:rPr>
          <w:rFonts w:ascii="Truetypewriter PolyglOTT" w:hAnsi="Truetypewriter PolyglOTT" w:cs="Truetypewriter PolyglOTT"/>
          <w:sz w:val="28"/>
          <w:szCs w:val="36"/>
        </w:rPr>
        <w:t xml:space="preserve"> «П</w:t>
      </w:r>
      <w:r w:rsidR="006439F0">
        <w:rPr>
          <w:rFonts w:ascii="Truetypewriter PolyglOTT" w:hAnsi="Truetypewriter PolyglOTT" w:cs="Truetypewriter PolyglOTT"/>
          <w:sz w:val="28"/>
          <w:szCs w:val="36"/>
        </w:rPr>
        <w:t xml:space="preserve">имбезн» под командованием сепаратиста </w:t>
      </w:r>
      <w:r w:rsidRPr="006C3542">
        <w:rPr>
          <w:rFonts w:ascii="Truetypewriter PolyglOTT" w:hAnsi="Truetypewriter PolyglOTT" w:cs="Truetypewriter PolyglOTT"/>
          <w:sz w:val="28"/>
          <w:szCs w:val="36"/>
        </w:rPr>
        <w:t xml:space="preserve">Эниси Фирцино Нильс Зофе атаковали </w:t>
      </w:r>
      <w:r w:rsidR="00AE0AC5">
        <w:rPr>
          <w:rFonts w:ascii="Truetypewriter PolyglOTT" w:hAnsi="Truetypewriter PolyglOTT" w:cs="Truetypewriter PolyglOTT"/>
          <w:sz w:val="28"/>
          <w:szCs w:val="36"/>
        </w:rPr>
        <w:t>ряд пре</w:t>
      </w:r>
      <w:r w:rsidR="006439F0">
        <w:rPr>
          <w:rFonts w:ascii="Truetypewriter PolyglOTT" w:hAnsi="Truetypewriter PolyglOTT" w:cs="Truetypewriter PolyglOTT"/>
          <w:sz w:val="28"/>
          <w:szCs w:val="36"/>
        </w:rPr>
        <w:t xml:space="preserve">фектур республики Пимбазен: </w:t>
      </w:r>
      <w:r w:rsidRPr="006C3542">
        <w:rPr>
          <w:rFonts w:ascii="Truetypewriter PolyglOTT" w:hAnsi="Truetypewriter PolyglOTT" w:cs="Truetypewriter PolyglOTT"/>
          <w:sz w:val="28"/>
          <w:szCs w:val="36"/>
        </w:rPr>
        <w:t>столицу Пимбазена – Магвиль</w:t>
      </w:r>
      <w:r w:rsidR="006439F0">
        <w:rPr>
          <w:rFonts w:ascii="Truetypewriter PolyglOTT" w:hAnsi="Truetypewriter PolyglOTT" w:cs="Truetypewriter PolyglOTT"/>
          <w:sz w:val="28"/>
          <w:szCs w:val="36"/>
        </w:rPr>
        <w:t>, мир-кузницу Адора, Лимирию и Согаалию</w:t>
      </w:r>
      <w:r w:rsidRPr="006C3542">
        <w:rPr>
          <w:rFonts w:ascii="Truetypewriter PolyglOTT" w:hAnsi="Truetypewriter PolyglOTT" w:cs="Truetypewriter PolyglOTT"/>
          <w:sz w:val="28"/>
          <w:szCs w:val="36"/>
        </w:rPr>
        <w:t xml:space="preserve">. </w:t>
      </w:r>
      <w:r w:rsidR="006439F0">
        <w:rPr>
          <w:rFonts w:ascii="Truetypewriter PolyglOTT" w:hAnsi="Truetypewriter PolyglOTT" w:cs="Truetypewriter PolyglOTT"/>
          <w:sz w:val="28"/>
          <w:szCs w:val="36"/>
        </w:rPr>
        <w:t>Регулярная армия Пимбазена не спр</w:t>
      </w:r>
      <w:r w:rsidR="00AE0AC5">
        <w:rPr>
          <w:rFonts w:ascii="Truetypewriter PolyglOTT" w:hAnsi="Truetypewriter PolyglOTT" w:cs="Truetypewriter PolyglOTT"/>
          <w:sz w:val="28"/>
          <w:szCs w:val="36"/>
        </w:rPr>
        <w:t>авляется. Чистленность повстанцев в 20 раз превосходит оставшийся контенгент. Концерн Эльмес без ко</w:t>
      </w:r>
      <w:r w:rsidR="006439F0">
        <w:rPr>
          <w:rFonts w:ascii="Truetypewriter PolyglOTT" w:hAnsi="Truetypewriter PolyglOTT" w:cs="Truetypewriter PolyglOTT"/>
          <w:sz w:val="28"/>
          <w:szCs w:val="36"/>
        </w:rPr>
        <w:t>мандования Фризеса Жемаарэ не справляется с нагрузкой.</w:t>
      </w:r>
      <w:r w:rsidR="00562B28">
        <w:rPr>
          <w:rFonts w:ascii="Truetypewriter PolyglOTT" w:hAnsi="Truetypewriter PolyglOTT" w:cs="Truetypewriter PolyglOTT"/>
          <w:sz w:val="28"/>
          <w:szCs w:val="36"/>
        </w:rPr>
        <w:t xml:space="preserve"> Прошу разрешение на введение миротворческого контингента на территорию Пимбазена, с целью отбить </w:t>
      </w:r>
      <w:r w:rsidR="00D67BC8">
        <w:rPr>
          <w:rFonts w:ascii="Truetypewriter PolyglOTT" w:hAnsi="Truetypewriter PolyglOTT" w:cs="Truetypewriter PolyglOTT"/>
          <w:sz w:val="28"/>
          <w:szCs w:val="36"/>
        </w:rPr>
        <w:t>указанные</w:t>
      </w:r>
      <w:r w:rsidR="00AE0AC5">
        <w:rPr>
          <w:rFonts w:ascii="Truetypewriter PolyglOTT" w:hAnsi="Truetypewriter PolyglOTT" w:cs="Truetypewriter PolyglOTT"/>
          <w:sz w:val="28"/>
          <w:szCs w:val="36"/>
        </w:rPr>
        <w:t xml:space="preserve"> системы.</w:t>
      </w: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lastRenderedPageBreak/>
        <w:t xml:space="preserve">Генерал-полковник сектора «Восток-15» </w:t>
      </w:r>
      <w:r w:rsidR="00562B28">
        <w:rPr>
          <w:rFonts w:ascii="Truetypewriter PolyglOTT" w:hAnsi="Truetypewriter PolyglOTT" w:cs="Truetypewriter PolyglOTT"/>
          <w:sz w:val="28"/>
          <w:szCs w:val="36"/>
        </w:rPr>
        <w:t>Гэриарий Гориу</w:t>
      </w:r>
      <w:r w:rsidRPr="006C3542">
        <w:rPr>
          <w:rFonts w:ascii="Truetypewriter PolyglOTT" w:hAnsi="Truetypewriter PolyglOTT" w:cs="Truetypewriter PolyglOTT"/>
          <w:sz w:val="28"/>
          <w:szCs w:val="36"/>
        </w:rPr>
        <w:t xml:space="preserve"> </w:t>
      </w:r>
    </w:p>
    <w:p w:rsidR="004E3776" w:rsidRPr="006C3542" w:rsidRDefault="004E3776" w:rsidP="004E3776">
      <w:pPr>
        <w:jc w:val="both"/>
        <w:rPr>
          <w:rFonts w:ascii="Truetypewriter PolyglOTT" w:hAnsi="Truetypewriter PolyglOTT" w:cs="Truetypewriter PolyglOTT"/>
          <w:sz w:val="28"/>
          <w:szCs w:val="36"/>
        </w:rPr>
      </w:pPr>
    </w:p>
    <w:p w:rsidR="004E3776" w:rsidRPr="006C3542" w:rsidRDefault="004E3776" w:rsidP="004E3776">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 xml:space="preserve">Генералу-полковнику сектора «Восток-15» </w:t>
      </w:r>
      <w:r w:rsidR="00AE0AC5">
        <w:rPr>
          <w:rFonts w:ascii="Truetypewriter PolyglOTT" w:hAnsi="Truetypewriter PolyglOTT" w:cs="Truetypewriter PolyglOTT"/>
          <w:sz w:val="28"/>
          <w:szCs w:val="36"/>
        </w:rPr>
        <w:t>Гэриарию Гориу</w:t>
      </w:r>
      <w:r w:rsidR="00AE0AC5" w:rsidRPr="006C3542">
        <w:rPr>
          <w:rFonts w:ascii="Truetypewriter PolyglOTT" w:hAnsi="Truetypewriter PolyglOTT" w:cs="Truetypewriter PolyglOTT"/>
          <w:sz w:val="28"/>
          <w:szCs w:val="36"/>
        </w:rPr>
        <w:t xml:space="preserve"> </w:t>
      </w:r>
      <w:r w:rsidR="00AE0AC5">
        <w:rPr>
          <w:rFonts w:ascii="Truetypewriter PolyglOTT" w:hAnsi="Truetypewriter PolyglOTT" w:cs="Truetypewriter PolyglOTT"/>
          <w:sz w:val="28"/>
          <w:szCs w:val="36"/>
        </w:rPr>
        <w:t>343'20''00</w:t>
      </w:r>
      <w:r w:rsidR="00AE0AC5" w:rsidRPr="006C3542">
        <w:rPr>
          <w:rFonts w:ascii="Truetypewriter PolyglOTT" w:hAnsi="Truetypewriter PolyglOTT" w:cs="Truetypewriter PolyglOTT"/>
          <w:sz w:val="28"/>
          <w:szCs w:val="36"/>
        </w:rPr>
        <w:t xml:space="preserve"> град. 600</w:t>
      </w:r>
      <w:r w:rsidR="00AE0AC5">
        <w:rPr>
          <w:rFonts w:ascii="Truetypewriter PolyglOTT" w:hAnsi="Truetypewriter PolyglOTT" w:cs="Truetypewriter PolyglOTT"/>
          <w:sz w:val="28"/>
          <w:szCs w:val="36"/>
        </w:rPr>
        <w:t>3</w:t>
      </w:r>
      <w:r w:rsidR="00AE0AC5" w:rsidRPr="006C3542">
        <w:rPr>
          <w:rFonts w:ascii="Truetypewriter PolyglOTT" w:hAnsi="Truetypewriter PolyglOTT" w:cs="Truetypewriter PolyglOTT"/>
          <w:sz w:val="28"/>
          <w:szCs w:val="36"/>
        </w:rPr>
        <w:t xml:space="preserve"> об. </w:t>
      </w:r>
      <w:r w:rsidR="00AE0AC5" w:rsidRPr="006C3542">
        <w:rPr>
          <w:rFonts w:ascii="Truetypewriter PolyglOTT" w:hAnsi="Truetypewriter PolyglOTT" w:cs="Truetypewriter PolyglOTT"/>
          <w:sz w:val="28"/>
          <w:szCs w:val="36"/>
          <w:lang w:val="en-US"/>
        </w:rPr>
        <w:t>KBI</w:t>
      </w:r>
      <w:r w:rsidR="00AE0AC5">
        <w:rPr>
          <w:rFonts w:ascii="Truetypewriter PolyglOTT" w:hAnsi="Truetypewriter PolyglOTT" w:cs="Truetypewriter PolyglOTT"/>
          <w:sz w:val="28"/>
          <w:szCs w:val="36"/>
        </w:rPr>
        <w:t>-1.</w:t>
      </w:r>
    </w:p>
    <w:p w:rsidR="004E3776" w:rsidRDefault="004E3776" w:rsidP="00AE0AC5">
      <w:pPr>
        <w:jc w:val="both"/>
        <w:rPr>
          <w:rFonts w:ascii="Truetypewriter PolyglOTT" w:hAnsi="Truetypewriter PolyglOTT" w:cs="Truetypewriter PolyglOTT"/>
          <w:sz w:val="28"/>
          <w:szCs w:val="36"/>
        </w:rPr>
      </w:pPr>
      <w:r w:rsidRPr="006C3542">
        <w:rPr>
          <w:rFonts w:ascii="Truetypewriter PolyglOTT" w:hAnsi="Truetypewriter PolyglOTT" w:cs="Truetypewriter PolyglOTT"/>
          <w:sz w:val="28"/>
          <w:szCs w:val="36"/>
        </w:rPr>
        <w:tab/>
      </w:r>
      <w:r w:rsidR="00AE0AC5">
        <w:rPr>
          <w:rFonts w:ascii="Truetypewriter PolyglOTT" w:hAnsi="Truetypewriter PolyglOTT" w:cs="Truetypewriter PolyglOTT"/>
          <w:sz w:val="28"/>
          <w:szCs w:val="36"/>
        </w:rPr>
        <w:t xml:space="preserve">По вашему запросу в Пимбазен выслано 4 млрд солдат федерации. Вы назначаетесь главнокомандующим. Ваша задача уничтожить, подчёркиваю, уничтожить всё сопротивление. Пленных не брать, гражданских не щадить. Эниси Зофе пристрелить при первой же возможности, вместе с его шайкой. </w:t>
      </w:r>
    </w:p>
    <w:p w:rsidR="00AE0AC5" w:rsidRPr="001B617C" w:rsidRDefault="00AE0AC5" w:rsidP="00AE0AC5">
      <w:pPr>
        <w:jc w:val="both"/>
        <w:rPr>
          <w:rFonts w:ascii="Truetypewriter PolyglOTT" w:hAnsi="Truetypewriter PolyglOTT" w:cs="Truetypewriter PolyglOTT"/>
          <w:sz w:val="28"/>
          <w:szCs w:val="36"/>
        </w:rPr>
      </w:pPr>
      <w:r>
        <w:rPr>
          <w:rFonts w:ascii="Truetypewriter PolyglOTT" w:hAnsi="Truetypewriter PolyglOTT" w:cs="Truetypewriter PolyglOTT"/>
          <w:sz w:val="28"/>
          <w:szCs w:val="36"/>
        </w:rPr>
        <w:t>Фонст Каале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04:05 08.08.2010</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-Эниси, мы перехватили сообщение: Федерация отправит 4 миллиардов солдат. </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 мало? По моим расчётам они должны были отправить 20 миллиардов солдат</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-Из-за того, что кое-кто сначала махнул ножом, а затем подумал… Хотя нам это вышло на пользу, но всё же… Из-за этих действий Федерация лишилась полупроводников, лишилась оружия. Они смогли вооружить лишь 4, ещё 2 охраняют федерацию</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-А может тогда под шумок десантируем элиту на К'бинст</w:t>
      </w:r>
    </w:p>
    <w:p w:rsid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-Зачем?</w:t>
      </w:r>
    </w:p>
    <w:p w:rsidR="009B529F" w:rsidRPr="009B529F" w:rsidRDefault="009B529F"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-Прирежем Фонста, и конец войне…</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w:t>
      </w:r>
      <w:r w:rsidR="009B529F">
        <w:rPr>
          <w:rFonts w:ascii="Truetypewriter PolyglOTT" w:hAnsi="Truetypewriter PolyglOTT" w:cs="Truetypewriter PolyglOTT"/>
          <w:sz w:val="28"/>
          <w:szCs w:val="28"/>
        </w:rPr>
        <w:t>Остынь, горячая голова. Фонст хоть и последняя мразь, но он не идиот. Его на К</w:t>
      </w:r>
      <w:r w:rsidR="009B529F" w:rsidRPr="009B529F">
        <w:rPr>
          <w:rFonts w:ascii="Truetypewriter PolyglOTT" w:hAnsi="Truetypewriter PolyglOTT" w:cs="Truetypewriter PolyglOTT"/>
          <w:sz w:val="28"/>
          <w:szCs w:val="28"/>
        </w:rPr>
        <w:t>’</w:t>
      </w:r>
      <w:r w:rsidR="009B529F">
        <w:rPr>
          <w:rFonts w:ascii="Truetypewriter PolyglOTT" w:hAnsi="Truetypewriter PolyglOTT" w:cs="Truetypewriter PolyglOTT"/>
          <w:sz w:val="28"/>
          <w:szCs w:val="28"/>
        </w:rPr>
        <w:t>бинсте точно нету. Ши, что с</w:t>
      </w:r>
      <w:r>
        <w:rPr>
          <w:rFonts w:ascii="Truetypewriter PolyglOTT" w:hAnsi="Truetypewriter PolyglOTT" w:cs="Truetypewriter PolyglOTT"/>
          <w:sz w:val="28"/>
          <w:szCs w:val="28"/>
        </w:rPr>
        <w:t xml:space="preserve"> Пимбазенъерих Аутоматих</w:t>
      </w:r>
      <w:r w:rsidR="009B529F">
        <w:rPr>
          <w:rFonts w:ascii="Truetypewriter PolyglOTT" w:hAnsi="Truetypewriter PolyglOTT" w:cs="Truetypewriter PolyglOTT"/>
          <w:sz w:val="28"/>
          <w:szCs w:val="28"/>
        </w:rPr>
        <w:t>, они же ещё поставляют Федерации ресурсы</w:t>
      </w:r>
      <w:r>
        <w:rPr>
          <w:rFonts w:ascii="Truetypewriter PolyglOTT" w:hAnsi="Truetypewriter PolyglOTT" w:cs="Truetypewriter PolyglOTT"/>
          <w:sz w:val="28"/>
          <w:szCs w:val="28"/>
        </w:rPr>
        <w:t>?</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 Восстал</w:t>
      </w:r>
    </w:p>
    <w:p w:rsidR="00EE55EA" w:rsidRDefault="00EE55EA" w:rsidP="00EE55EA">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-Ну что ж, повеселимся? Они точно на Адору летят</w:t>
      </w:r>
    </w:p>
    <w:p w:rsidR="00497C80" w:rsidRDefault="00497C80" w:rsidP="00497C80">
      <w:pPr>
        <w:shd w:val="clear" w:color="auto" w:fill="FFFFFF" w:themeFill="background1"/>
        <w:spacing w:before="240" w:line="240" w:lineRule="auto"/>
        <w:jc w:val="center"/>
        <w:rPr>
          <w:rFonts w:ascii="Truetypewriter PolyglOTT" w:hAnsi="Truetypewriter PolyglOTT" w:cs="Truetypewriter PolyglOTT"/>
          <w:sz w:val="28"/>
          <w:szCs w:val="28"/>
        </w:rPr>
      </w:pPr>
      <w:r>
        <w:rPr>
          <w:rFonts w:ascii="Truetypewriter PolyglOTT" w:hAnsi="Truetypewriter PolyglOTT" w:cs="Truetypewriter PolyglOTT"/>
          <w:b/>
          <w:sz w:val="36"/>
          <w:szCs w:val="28"/>
        </w:rPr>
        <w:t>Глава 27. На шаг позади…</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очевидно же, что они высадятся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-Кто? Эти оборванцы,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 Они полетели на Адору. Они уверены, что меня нету на К</w:t>
      </w:r>
      <w:r w:rsidRPr="009B529F">
        <w:rPr>
          <w:rFonts w:ascii="Truetypewriter PolyglOTT" w:hAnsi="Truetypewriter PolyglOTT" w:cs="Truetypewriter PolyglOTT"/>
          <w:sz w:val="28"/>
          <w:szCs w:val="28"/>
        </w:rPr>
        <w:t>’</w:t>
      </w:r>
      <w:r>
        <w:rPr>
          <w:rFonts w:ascii="Truetypewriter PolyglOTT" w:hAnsi="Truetypewriter PolyglOTT" w:cs="Truetypewriter PolyglOTT"/>
          <w:sz w:val="28"/>
          <w:szCs w:val="28"/>
        </w:rPr>
        <w:t>бинсте. Эниси уверен.</w:t>
      </w:r>
    </w:p>
    <w:p w:rsidR="00497C80"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 чего такая уверенность, что сейчас не высадится дисант?</w:t>
      </w:r>
    </w:p>
    <w:p w:rsidR="009702CD" w:rsidRDefault="00497C80"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Фонст: -Просто верь мне, мальчик мой. Пимбазенцы – глупейшие существа. Они созданы, чтобы быть рабами федерации… Они ими и были, пока им слабину не дали. Мы, федералы, истинные наследники Ритирстроя. Мы – высшие существа…</w:t>
      </w:r>
      <w:r w:rsidR="00A2141C">
        <w:rPr>
          <w:rFonts w:ascii="Truetypewriter PolyglOTT" w:hAnsi="Truetypewriter PolyglOTT" w:cs="Truetypewriter PolyglOTT"/>
          <w:sz w:val="28"/>
          <w:szCs w:val="28"/>
        </w:rPr>
        <w:t xml:space="preserve"> Настанет день из перед замком на К’бинсте будет стоять статуя из перемолотых костей пимбазенской верхушки, а тропинки в замке будут сделаны из праха Пимбазенских повстанцев…</w:t>
      </w:r>
      <w:r w:rsidR="00CF33D8">
        <w:rPr>
          <w:rFonts w:ascii="Truetypewriter PolyglOTT" w:hAnsi="Truetypewriter PolyglOTT" w:cs="Truetypewriter PolyglOTT"/>
          <w:sz w:val="28"/>
          <w:szCs w:val="28"/>
        </w:rPr>
        <w:t xml:space="preserve"> </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это не отменяет того факта, что они захватили половину Адоры. Вы думаете, что Гориу справится? Впервые слышу про него</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-Я тоже. Очередной Уръерихский генерал. Вот Костдацу… Косдацу был генералом чистых Федеральных кровей… Но сгинул в Пимбазене. Тела никто не нашёл… А Зофе наверняка знал кто он такой. Стоит сейчас у него в кабинете чучело одного из лучших генералов… Ладно, смотри</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-Карта?</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-Она самая… Ты отправишься на Адору, возьмёшь резервы и высадишься здесь *показал на южный полюс планеты*</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мы же отправили резервы Гориу</w:t>
      </w:r>
    </w:p>
    <w:p w:rsidR="00CF33D8" w:rsidRDefault="00CF33D8"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-Ты шутишь? Ему, 4 миллиарда кадровых солдат? Не зли меня. Он находится на северном полюсе. Твоя задача теснить </w:t>
      </w:r>
      <w:r w:rsidR="00B61803">
        <w:rPr>
          <w:rFonts w:ascii="Truetypewriter PolyglOTT" w:hAnsi="Truetypewriter PolyglOTT" w:cs="Truetypewriter PolyglOTT"/>
          <w:sz w:val="28"/>
          <w:szCs w:val="28"/>
        </w:rPr>
        <w:t>Пимбазенцев на север. Я думаю 21 миллиард</w:t>
      </w:r>
      <w:r>
        <w:rPr>
          <w:rFonts w:ascii="Truetypewriter PolyglOTT" w:hAnsi="Truetypewriter PolyglOTT" w:cs="Truetypewriter PolyglOTT"/>
          <w:sz w:val="28"/>
          <w:szCs w:val="28"/>
        </w:rPr>
        <w:t xml:space="preserve"> солдат с этим справятся</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-Но тогда Пимбазенцам придётся разнести северные аванпосты… Они куда малочисленнее</w:t>
      </w:r>
    </w:p>
    <w:p w:rsidR="00B61803" w:rsidRDefault="00B6180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-Подумаешь, какая разница</w:t>
      </w:r>
    </w:p>
    <w:p w:rsidR="00B61803"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-Вас понял, выполняю</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вышел из огромного позолоченного тронного зала*</w:t>
      </w:r>
    </w:p>
    <w:p w:rsidR="00BA6797" w:rsidRDefault="00BA6797"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Фонст: -Хороший мальчик, не образован немного, но всё равно хороший преемник. Убьём Эниси, возьмём Пимбазен… И снова пять тысяч оборотов спокойствия…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обучить мальчишку не сложно…</w:t>
      </w:r>
    </w:p>
    <w:p w:rsidR="009702CD" w:rsidRDefault="0049139E" w:rsidP="0049139E">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06</w:t>
      </w:r>
      <w:r>
        <w:rPr>
          <w:rFonts w:ascii="Truetypewriter PolyglOTT" w:hAnsi="Truetypewriter PolyglOTT" w:cs="Truetypewriter PolyglOTT"/>
          <w:sz w:val="28"/>
          <w:szCs w:val="28"/>
        </w:rPr>
        <w:t>:00 08.08.2010</w:t>
      </w:r>
    </w:p>
    <w:p w:rsidR="008370CB" w:rsidRDefault="009702C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49139E">
        <w:rPr>
          <w:rFonts w:ascii="Truetypewriter PolyglOTT" w:hAnsi="Truetypewriter PolyglOTT" w:cs="Truetypewriter PolyglOTT"/>
          <w:sz w:val="28"/>
          <w:szCs w:val="28"/>
        </w:rPr>
        <w:t>Эниси: -Адора, как она изминилась… Раньше это был безжизненный кусок камня, а теперь… Обитаемый кусок железа: одни бесконечный завод… Если бы я не знал, что он тут есть, в жизни бы сюда не полетел…</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-Ты удивлён?</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Си: -Дорогая, мы жили пять тысяч лет назад. Для нас удивительно буквально всё…</w:t>
      </w:r>
    </w:p>
    <w:p w:rsidR="0049139E" w:rsidRDefault="0049139E"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*Рядом с Си стоял </w:t>
      </w:r>
      <w:r w:rsidR="00415245">
        <w:rPr>
          <w:rFonts w:ascii="Truetypewriter PolyglOTT" w:hAnsi="Truetypewriter PolyglOTT" w:cs="Truetypewriter PolyglOTT"/>
          <w:sz w:val="28"/>
          <w:szCs w:val="28"/>
        </w:rPr>
        <w:t>мальчик</w:t>
      </w:r>
      <w:r w:rsidR="00892113">
        <w:rPr>
          <w:rFonts w:ascii="Truetypewriter PolyglOTT" w:hAnsi="Truetypewriter PolyglOTT" w:cs="Truetypewriter PolyglOTT"/>
          <w:sz w:val="28"/>
          <w:szCs w:val="28"/>
        </w:rPr>
        <w:t xml:space="preserve">, лет 14… Его длинные русые волосы были заплетены, а </w:t>
      </w:r>
      <w:r w:rsidR="00B82772">
        <w:rPr>
          <w:rFonts w:ascii="Truetypewriter PolyglOTT" w:hAnsi="Truetypewriter PolyglOTT" w:cs="Truetypewriter PolyglOTT"/>
          <w:sz w:val="28"/>
          <w:szCs w:val="28"/>
        </w:rPr>
        <w:t>зелёные глаза смотрели на планету с удивлением</w:t>
      </w:r>
      <w:r>
        <w:rPr>
          <w:rFonts w:ascii="Truetypewriter PolyglOTT" w:hAnsi="Truetypewriter PolyglOTT" w:cs="Truetypewriter PolyglOTT"/>
          <w:sz w:val="28"/>
          <w:szCs w:val="28"/>
        </w:rPr>
        <w:t>*</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Ши: -Альф, может…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Альф: -Отец, я знаю, что я делаю. Для юнгатреров </w:t>
      </w:r>
      <w:proofErr w:type="gramStart"/>
      <w:r>
        <w:rPr>
          <w:rFonts w:ascii="Truetypewriter PolyglOTT" w:hAnsi="Truetypewriter PolyglOTT" w:cs="Truetypewriter PolyglOTT"/>
          <w:sz w:val="28"/>
          <w:szCs w:val="28"/>
        </w:rPr>
        <w:t>элиты это</w:t>
      </w:r>
      <w:proofErr w:type="gramEnd"/>
      <w:r>
        <w:rPr>
          <w:rFonts w:ascii="Truetypewriter PolyglOTT" w:hAnsi="Truetypewriter PolyglOTT" w:cs="Truetypewriter PolyglOTT"/>
          <w:sz w:val="28"/>
          <w:szCs w:val="28"/>
        </w:rPr>
        <w:t xml:space="preserve"> честь, сражаться вместе с армией. </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-Не бойся, Ши, я его прикрою</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 -Не надо меня прикрывать…</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-Юнгатер Кришлау, приказы не обсуждаются</w:t>
      </w: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Альф*с явным унынием*: -Так точно</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-Ли, прибереги элиту. Вы – мой запасной план. Если их будет не 4 миллиарда, а больше. Только по моей команде вы вступите в бой. Эни, ты меня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-Да, Эни, услышал…</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-Си, Сонэ, Ли. Вы остаётесь здесь, под защитой щитов. Мы с Ши пойдём: труба зовёт…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надели броню и сошли с трапа корабля. Пролетавший самолёт попытался зайти на Пимбуру, но тут же был сбит*</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-Такое ощущение, что они охотятся за мной</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я не сказал… В общем, Каале приказал нас пристрелить при первой же возможности</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-Мило с его стороны, хотя бы не отдал приказ в консервы закатать. Ну ничего, скоро я до него доберусь и своими руками запихну ему в глотку свой нож.</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-Это копия, оригинал у…</w:t>
      </w:r>
    </w:p>
    <w:p w:rsidR="009D1DA3"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-У Исаака, я знаю. Суть не в этом…</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*На мостик </w:t>
      </w:r>
      <w:r w:rsidR="009D1DA3">
        <w:rPr>
          <w:rFonts w:ascii="Truetypewriter PolyglOTT" w:hAnsi="Truetypewriter PolyglOTT" w:cs="Truetypewriter PolyglOTT"/>
          <w:sz w:val="28"/>
          <w:szCs w:val="28"/>
        </w:rPr>
        <w:t>«Нимфа Колапсо</w:t>
      </w:r>
      <w:r w:rsidR="009D1DA3">
        <w:rPr>
          <w:rFonts w:ascii="Truetypewriter PolyglOTT" w:hAnsi="Truetypewriter PolyglOTT" w:cs="Truetypewriter PolyglOTT"/>
          <w:sz w:val="28"/>
          <w:szCs w:val="28"/>
        </w:rPr>
        <w:t>»</w:t>
      </w:r>
      <w:r w:rsidR="009D1DA3">
        <w:rPr>
          <w:rFonts w:ascii="Truetypewriter PolyglOTT" w:hAnsi="Truetypewriter PolyglOTT" w:cs="Truetypewriter PolyglOTT"/>
          <w:sz w:val="28"/>
          <w:szCs w:val="28"/>
        </w:rPr>
        <w:t xml:space="preserve"> забежал </w:t>
      </w:r>
      <w:proofErr w:type="gramStart"/>
      <w:r w:rsidR="009D1DA3">
        <w:rPr>
          <w:rFonts w:ascii="Truetypewriter PolyglOTT" w:hAnsi="Truetypewriter PolyglOTT" w:cs="Truetypewriter PolyglOTT"/>
          <w:sz w:val="28"/>
          <w:szCs w:val="28"/>
        </w:rPr>
        <w:t>солдат.</w:t>
      </w:r>
      <w:r>
        <w:rPr>
          <w:rFonts w:ascii="Truetypewriter PolyglOTT" w:hAnsi="Truetypewriter PolyglOTT" w:cs="Truetypewriter PolyglOTT"/>
          <w:sz w:val="28"/>
          <w:szCs w:val="28"/>
        </w:rPr>
        <w:t>*</w:t>
      </w:r>
      <w:proofErr w:type="gramEnd"/>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w:t>
      </w:r>
      <w:r w:rsidRPr="009D1DA3">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Прибыло подкрепление, 21 корабль</w:t>
      </w:r>
      <w:r>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-Эгинары, Федеральские?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Солдат: -Так точно!!!</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-Свободны</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-Эни, ты куда?</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-Родину защищать.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-Но Эниси же распорядился…</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 взял её за руку, посмотрел в глаза. *</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Ли: -Я люблю тебя, Со. </w:t>
      </w:r>
      <w:proofErr w:type="gramStart"/>
      <w:r>
        <w:rPr>
          <w:rFonts w:ascii="Truetypewriter PolyglOTT" w:hAnsi="Truetypewriter PolyglOTT" w:cs="Truetypewriter PolyglOTT"/>
          <w:sz w:val="28"/>
          <w:szCs w:val="28"/>
        </w:rPr>
        <w:t>Помнишь</w:t>
      </w:r>
      <w:proofErr w:type="gramEnd"/>
      <w:r>
        <w:rPr>
          <w:rFonts w:ascii="Truetypewriter PolyglOTT" w:hAnsi="Truetypewriter PolyglOTT" w:cs="Truetypewriter PolyglOTT"/>
          <w:sz w:val="28"/>
          <w:szCs w:val="28"/>
        </w:rPr>
        <w:t xml:space="preserve"> как на </w:t>
      </w:r>
      <w:r>
        <w:rPr>
          <w:rFonts w:ascii="Truetypewriter PolyglOTT" w:hAnsi="Truetypewriter PolyglOTT" w:cs="Truetypewriter PolyglOTT"/>
          <w:sz w:val="28"/>
          <w:szCs w:val="28"/>
          <w:lang w:val="en-US"/>
        </w:rPr>
        <w:t>S</w:t>
      </w:r>
      <w:r w:rsidRPr="009D1DA3">
        <w:rPr>
          <w:rFonts w:ascii="Truetypewriter PolyglOTT" w:hAnsi="Truetypewriter PolyglOTT" w:cs="Truetypewriter PolyglOTT"/>
          <w:sz w:val="28"/>
          <w:szCs w:val="28"/>
        </w:rPr>
        <w:t xml:space="preserve">-03 </w:t>
      </w:r>
      <w:r>
        <w:rPr>
          <w:rFonts w:ascii="Truetypewriter PolyglOTT" w:hAnsi="Truetypewriter PolyglOTT" w:cs="Truetypewriter PolyglOTT"/>
          <w:sz w:val="28"/>
          <w:szCs w:val="28"/>
        </w:rPr>
        <w:t xml:space="preserve">мы играли в снежки? А как я ушёл, узнав, что ты возможно больна… </w:t>
      </w:r>
      <w:proofErr w:type="gramStart"/>
      <w:r>
        <w:rPr>
          <w:rFonts w:ascii="Truetypewriter PolyglOTT" w:hAnsi="Truetypewriter PolyglOTT" w:cs="Truetypewriter PolyglOTT"/>
          <w:sz w:val="28"/>
          <w:szCs w:val="28"/>
        </w:rPr>
        <w:t>А</w:t>
      </w:r>
      <w:proofErr w:type="gramEnd"/>
      <w:r>
        <w:rPr>
          <w:rFonts w:ascii="Truetypewriter PolyglOTT" w:hAnsi="Truetypewriter PolyglOTT" w:cs="Truetypewriter PolyglOTT"/>
          <w:sz w:val="28"/>
          <w:szCs w:val="28"/>
        </w:rPr>
        <w:t xml:space="preserve"> любишь ли ты меня, Сонэ?</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*Они подошли друг к другу близко. Сонэ обняла Ли*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-Конечно люблю… Я не могу тебя отпустить, Эни… Слышишь, не могу… Эниси просчитался, их 21 миллиард, а тоже изучала эти спецификации…</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-Где ты хочешь растить наших детей в мире, где мы даже если и выживем, то останемся рабами или в мире, в тихом скромном домике на Сильве… Можно в замке?</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00E316EF">
        <w:rPr>
          <w:rFonts w:ascii="Truetypewriter PolyglOTT" w:hAnsi="Truetypewriter PolyglOTT" w:cs="Truetypewriter PolyglOTT"/>
          <w:sz w:val="28"/>
          <w:szCs w:val="28"/>
        </w:rPr>
        <w:t>Ли</w:t>
      </w:r>
      <w:r>
        <w:rPr>
          <w:rFonts w:ascii="Truetypewriter PolyglOTT" w:hAnsi="Truetypewriter PolyglOTT" w:cs="Truetypewriter PolyglOTT"/>
          <w:sz w:val="28"/>
          <w:szCs w:val="28"/>
        </w:rPr>
        <w:t xml:space="preserve"> поцеловал Сонэ. Она заплакала. *</w:t>
      </w:r>
    </w:p>
    <w:p w:rsidR="00E316EF"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-Каждый раз больно, а сейчас вдвойне</w:t>
      </w:r>
      <w:r w:rsidR="00E316EF">
        <w:rPr>
          <w:rFonts w:ascii="Truetypewriter PolyglOTT" w:hAnsi="Truetypewriter PolyglOTT" w:cs="Truetypewriter PolyglOTT"/>
          <w:sz w:val="28"/>
          <w:szCs w:val="28"/>
        </w:rPr>
        <w:t>…</w:t>
      </w:r>
    </w:p>
    <w:p w:rsidR="009D1DA3" w:rsidRDefault="009D1DA3"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 </w:t>
      </w:r>
      <w:r w:rsidR="00E316EF">
        <w:rPr>
          <w:rFonts w:ascii="Truetypewriter PolyglOTT" w:hAnsi="Truetypewriter PolyglOTT" w:cs="Truetypewriter PolyglOTT"/>
          <w:sz w:val="28"/>
          <w:szCs w:val="28"/>
        </w:rPr>
        <w:t xml:space="preserve">Ли: -Спасибо, </w:t>
      </w:r>
      <w:proofErr w:type="gramStart"/>
      <w:r w:rsidR="00E316EF">
        <w:rPr>
          <w:rFonts w:ascii="Truetypewriter PolyglOTT" w:hAnsi="Truetypewriter PolyglOTT" w:cs="Truetypewriter PolyglOTT"/>
          <w:sz w:val="28"/>
          <w:szCs w:val="28"/>
        </w:rPr>
        <w:t>Со</w:t>
      </w:r>
      <w:proofErr w:type="gramEnd"/>
      <w:r w:rsidR="00E316EF">
        <w:rPr>
          <w:rFonts w:ascii="Truetypewriter PolyglOTT" w:hAnsi="Truetypewriter PolyglOTT" w:cs="Truetypewriter PolyglOTT"/>
          <w:sz w:val="28"/>
          <w:szCs w:val="28"/>
        </w:rPr>
        <w:t>, скоро всё закончится… Я клянусь…</w:t>
      </w:r>
    </w:p>
    <w:p w:rsidR="00E316EF"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Сонэ: -Ох, Эни…</w:t>
      </w:r>
    </w:p>
    <w:p w:rsidR="00E316EF" w:rsidRPr="009D1DA3" w:rsidRDefault="00E316EF" w:rsidP="00994F26">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вышел из каюты и по ларингофону приказал своим солдатам построится на трапе. Сам Ли пошёл за своим доспехом.</w:t>
      </w:r>
      <w:bookmarkStart w:id="1" w:name="_GoBack"/>
      <w:bookmarkEnd w:id="1"/>
      <w:r>
        <w:rPr>
          <w:rFonts w:ascii="Truetypewriter PolyglOTT" w:hAnsi="Truetypewriter PolyglOTT" w:cs="Truetypewriter PolyglOTT"/>
          <w:sz w:val="28"/>
          <w:szCs w:val="28"/>
        </w:rPr>
        <w:t>*</w:t>
      </w:r>
    </w:p>
    <w:p w:rsidR="001F4BFD" w:rsidRDefault="001F4BFD"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B82772" w:rsidRDefault="00B82772"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670F34" w:rsidRPr="00532E5E" w:rsidRDefault="00670F34" w:rsidP="00994F26">
      <w:pPr>
        <w:shd w:val="clear" w:color="auto" w:fill="FFFFFF" w:themeFill="background1"/>
        <w:spacing w:before="240" w:line="240" w:lineRule="auto"/>
        <w:jc w:val="both"/>
        <w:rPr>
          <w:rFonts w:ascii="Truetypewriter PolyglOTT" w:hAnsi="Truetypewriter PolyglOTT" w:cs="Truetypewriter PolyglOTT"/>
          <w:sz w:val="28"/>
          <w:szCs w:val="28"/>
        </w:rPr>
      </w:pP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r>
        <w:rPr>
          <w:rFonts w:ascii="Truetypewriter PolyglOTT" w:hAnsi="Truetypewriter PolyglOTT" w:cs="Truetypewriter PolyglOTT"/>
          <w:b/>
          <w:sz w:val="36"/>
          <w:szCs w:val="28"/>
        </w:rPr>
        <w:t>Глава ?. Бойня при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*Земля, космодром в Сибири*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-Корабль №234 готов к отправлению. Вы уверены, что хотите, чтобы это был флагман? Если так, то я предлагаю дать ему название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-Уверен. А что касательно названия, пока это лишнее. Загружайте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-Я так и не понял, что это за ракеты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Федералы хотят выставить что-то бронированное и нам нужно эту броню пробить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Ядерные ракеты. Внутри каждой содержится несколько зарядов плутония и ещё двигатель. Их корабль покрыт «Нитротитаном» но даже он не устоит против этих ракет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-А почему их нельзя отправить на другом корабле, и почему этот «клоп» флагман?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Пибура: -Ракеты опасные, а у этого корабля самая прочная броня, если покрыть ею больший корабль, то он не сможет взлететь. Пошли уже, нас ждут на мостике.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федерального флота Бубастъер, капитанский мостик.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-Прекрасное зрелище, не так ли?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-Соглашусь, но мне кажется, что это территория Пимбазена. Причём они клялись, что если мы заявимся сюда, то нам не поздоровится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-Лам, мальчик мой, всё будет хорошо. Это самый лучший корабль во вселенной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*Сообщение по рации*-Сэр, есть 2 новости, обе плохие: пимбазенцы на подходе и варп двигатель вышел из строя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-Фонст, на всякий случай поезжайте к спасательным шлюпкам, я останусь командовать от сюда. Ребята, разберитесь с варпом, на одном дистабилизаторе мы от Пимбазенцев не уйдём, а они нас догонят чисто на стабилизаторах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*12:00 07.05.2018, орбита вокруг Бетельгейзе*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*Пимбазенский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ракеты готовы, мы готовы ударить по мостику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-Подожди, нам нужно ударить не по мостику, а по Фонсту. Он цель номер 1</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-Принял, преступаю к поиску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-Этот малыш идёт впереди, неужели флагман? Ладно нет времени разбираться. Открыть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со всей площади Бубастъера в сторону Пимбазенцев полетели снаряды. Но большое расстояние, отменная Пимбазенская броня и мылый размер Пимбазенских кораблей не позволили поразить какой-либо корабль*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-Команда кораблю: огонь не открывать! Команда флоту: Огонь из всех орудий!!!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*В ту же секунду корабли Пимбазенцев начали стрелять из пушек и выпускать ракеты, в скором времени остался лишь Бубастъер, броню которого не смогло взять ни что*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w:t>
      </w:r>
      <w:r w:rsidRPr="00971C26">
        <w:rPr>
          <w:rFonts w:ascii="Truetypewriter PolyglOTT" w:hAnsi="Truetypewriter PolyglOTT" w:cs="Truetypewriter PolyglOTT"/>
          <w:sz w:val="28"/>
          <w:szCs w:val="28"/>
        </w:rPr>
        <w:t xml:space="preserve"> </w:t>
      </w:r>
      <w:r>
        <w:rPr>
          <w:rFonts w:ascii="Truetypewriter PolyglOTT" w:hAnsi="Truetypewriter PolyglOTT" w:cs="Truetypewriter PolyglOTT"/>
          <w:sz w:val="28"/>
          <w:szCs w:val="28"/>
        </w:rPr>
        <w:t>Бубастъер*</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-Запрашиваю рапорт о состоянии двигателей</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-Двигатель не готов</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Ломан по рации: -Фонст, мы не можем пока отступить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Фонст: -Это и не требуется, я слежу за боем, ни царапины на нашем корабле и это меня радует</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№243*</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-Сэр, я засёк радиопередачу между мостиком и шлюпкой в правом крыле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-Просканируй всем, что у нас есть</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Солдат: -Обнаружена некая сигнатура, состояние сидящее, но там кресел нету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Фонст!!! Корабль, команда: Залп Всеми ядерными ракетами в указанную точку!!!</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№234 открыл 4 пусковые шахты по углам корпуса. Из него вылетели 4 ракеты им устремились в сторону одной точки. Через 20 секунд произошёл взрыв. В точке попадания зияла пробоина корабля насквозь. Правое крыло Бубастъера отвалилось. В этот момент весь мостик Пимбазенского флагмана ликовал, весь, кроме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*Командный мостик Бубастъера*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-Все живы? Фонст, ответьте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*Тишина*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Ламан: -Состояние корабля</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Система компьютерного оповещения: -Ошибка! Ошибка!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*В этот момент на мостике погас свет и Ламан увидел правое крыло своего корабля, которое летело куда-то в неизвестном направлении. Для него всё было кончено. Так же как и для всей Федерации. На арену вышел новый Ритирстрой и имя ему: Пимбазен*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*Мостик Корабля №234*</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Ши: -Эниси, почему ты не рад?</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-Как-то раз Фонст спросил у меня чем я лучше его, оказалось, что я не лучше, хуже его. Там были не тысячи, не со</w:t>
      </w:r>
      <w:r w:rsidR="003D3988">
        <w:rPr>
          <w:rFonts w:ascii="Truetypewriter PolyglOTT" w:hAnsi="Truetypewriter PolyglOTT" w:cs="Truetypewriter PolyglOTT"/>
          <w:sz w:val="28"/>
          <w:szCs w:val="28"/>
        </w:rPr>
        <w:t>тни тысяч, там были миллионы не</w:t>
      </w:r>
      <w:r>
        <w:rPr>
          <w:rFonts w:ascii="Truetypewriter PolyglOTT" w:hAnsi="Truetypewriter PolyglOTT" w:cs="Truetypewriter PolyglOTT"/>
          <w:sz w:val="28"/>
          <w:szCs w:val="28"/>
        </w:rPr>
        <w:t>винных Федералов. Я предлагаю назвать корабль «Антээр» (Вечное противостояние)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Ши: -Эниси, ты не тот пимбур, за которого я предал Федерацию, не тот, что точно знал, точно верил в победу и внушал это. На корабле были исключительно военн</w:t>
      </w:r>
      <w:r w:rsidR="003D3988">
        <w:rPr>
          <w:rFonts w:ascii="Truetypewriter PolyglOTT" w:hAnsi="Truetypewriter PolyglOTT" w:cs="Truetypewriter PolyglOTT"/>
          <w:sz w:val="28"/>
          <w:szCs w:val="28"/>
        </w:rPr>
        <w:t>ые. И они выполняли свой долг. Т</w:t>
      </w:r>
      <w:r>
        <w:rPr>
          <w:rFonts w:ascii="Truetypewriter PolyglOTT" w:hAnsi="Truetypewriter PolyglOTT" w:cs="Truetypewriter PolyglOTT"/>
          <w:sz w:val="28"/>
          <w:szCs w:val="28"/>
        </w:rPr>
        <w:t xml:space="preserve">ак скажите мне, </w:t>
      </w:r>
      <w:r w:rsidRPr="00181DA4">
        <w:rPr>
          <w:rFonts w:ascii="Truetypewriter PolyglOTT" w:hAnsi="Truetypewriter PolyglOTT" w:cs="Truetypewriter PolyglOTT"/>
          <w:sz w:val="28"/>
          <w:szCs w:val="28"/>
        </w:rPr>
        <w:t>Эниси Фирцино Нильс Зофе</w:t>
      </w:r>
      <w:r>
        <w:rPr>
          <w:rFonts w:ascii="Truetypewriter PolyglOTT" w:hAnsi="Truetypewriter PolyglOTT" w:cs="Truetypewriter PolyglOTT"/>
          <w:sz w:val="28"/>
          <w:szCs w:val="28"/>
        </w:rPr>
        <w:t>, где ваша ярость, где ваша цель, где вы сами, что стало с вами?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-Ты прав, Ши. Я слаб. Теклар, форсировать работу над криокапсулой!</w:t>
      </w:r>
      <w:r w:rsidR="003D3988">
        <w:rPr>
          <w:rFonts w:ascii="Truetypewriter PolyglOTT" w:hAnsi="Truetypewriter PolyglOTT" w:cs="Truetypewriter PolyglOTT"/>
          <w:sz w:val="28"/>
          <w:szCs w:val="28"/>
        </w:rPr>
        <w:t xml:space="preserve"> </w:t>
      </w:r>
    </w:p>
    <w:p w:rsidR="003D3988" w:rsidRPr="002532B5" w:rsidRDefault="003D3988"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Тэклар: -Уже не нужно, всё готово к разморозке…</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Отец и сын…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*Корабль «Антээр» Пимбазэнского флота. Медицинский отсек с бронестеклом. Посередине криокапсула*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-Пимбура, вы уверены, что это он? У вашего сына карие глаза, а тут зелёные, это клон.</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-Это не важно, преступайте. Главное его не убейте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Доктор: -Так точно</w:t>
      </w:r>
    </w:p>
    <w:p w:rsidR="003D58D4" w:rsidRPr="00223F19"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я думаю ты захочешь на это посмотреть, приходи в мед отсек №7</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sidRPr="00223F19">
        <w:rPr>
          <w:rFonts w:ascii="Truetypewriter PolyglOTT" w:hAnsi="Truetypewriter PolyglOTT" w:cs="Truetypewriter PolyglOTT"/>
          <w:sz w:val="28"/>
          <w:szCs w:val="28"/>
        </w:rPr>
        <w:t>Ли: -</w:t>
      </w:r>
      <w:r>
        <w:rPr>
          <w:rFonts w:ascii="Truetypewriter PolyglOTT" w:hAnsi="Truetypewriter PolyglOTT" w:cs="Truetypewriter PolyglOTT"/>
          <w:sz w:val="28"/>
          <w:szCs w:val="28"/>
        </w:rPr>
        <w:t>Через 4 минуты буду, мы будем, все…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думаю не стоит звать всех</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-Я знаю насколько это для тебя важно, Исаак наконец-то будет с нами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*Спустя некоторое время процесс декрионизации был завершён, Исаак Зофэ сделал первые вдохи, открыл глаза. Первое, что он увидел – доктора, стоящего перед ним. В ту же секунду с криком: «Дев мез!!!» попытался придушить того. Но за пару сантиметров до горла доктора его сбила с ног какая-то облачённая в униформу фигура. Это явно была униформа Пимбазенской элиты, так говорил символ на плече, но Исаак в ту секунду подумал, что элита подчиняется Федерации. Из-за чего попытался применить удар, которому его когда-то научил Тао, что подсмотрел его у Эниси Зофэ. Воин перехватил удар и ответил </w:t>
      </w:r>
      <w:r>
        <w:rPr>
          <w:rFonts w:ascii="Truetypewriter PolyglOTT" w:hAnsi="Truetypewriter PolyglOTT" w:cs="Truetypewriter PolyglOTT"/>
          <w:sz w:val="28"/>
          <w:szCs w:val="28"/>
        </w:rPr>
        <w:lastRenderedPageBreak/>
        <w:t>зеркально, но Исаак аналогично уклонился. Выхватив отцовский кинжал Исаак попытался нанести удар по воину, но тот выхватил копию кинжала Эниси Зофэ, и воспользовавшись недоумением Исаака, повалил того на пол. *</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-Ли, мать твою, хватит стоять на месте</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-Кто вы? Я спрашиваю кто вы?</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Ли: -Это… Это он,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-Эниси Нильс Ферцино Зофэ, если быть точным. А</w:t>
      </w:r>
      <w:r w:rsidR="003455D6">
        <w:rPr>
          <w:rFonts w:ascii="Truetypewriter PolyglOTT" w:hAnsi="Truetypewriter PolyglOTT" w:cs="Truetypewriter PolyglOTT"/>
          <w:sz w:val="28"/>
          <w:szCs w:val="28"/>
        </w:rPr>
        <w:t xml:space="preserve"> ты</w:t>
      </w:r>
      <w:r>
        <w:rPr>
          <w:rFonts w:ascii="Truetypewriter PolyglOTT" w:hAnsi="Truetypewriter PolyglOTT" w:cs="Truetypewriter PolyglOTT"/>
          <w:sz w:val="28"/>
          <w:szCs w:val="28"/>
        </w:rPr>
        <w:t xml:space="preserve"> стало быть Исаак Эниси Нильс Зофэ?</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-Исаак, хм… меня так могли называ</w:t>
      </w:r>
      <w:r w:rsidR="00CD750E">
        <w:rPr>
          <w:rFonts w:ascii="Truetypewriter PolyglOTT" w:hAnsi="Truetypewriter PolyglOTT" w:cs="Truetypewriter PolyglOTT"/>
          <w:sz w:val="28"/>
          <w:szCs w:val="28"/>
        </w:rPr>
        <w:t>т</w:t>
      </w:r>
      <w:r>
        <w:rPr>
          <w:rFonts w:ascii="Truetypewriter PolyglOTT" w:hAnsi="Truetypewriter PolyglOTT" w:cs="Truetypewriter PolyglOTT"/>
          <w:sz w:val="28"/>
          <w:szCs w:val="28"/>
        </w:rPr>
        <w:t>ь лишь Тао и Ли. Моё имя Исааи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отпусти</w:t>
      </w:r>
      <w:r w:rsidR="00CD750E">
        <w:rPr>
          <w:rFonts w:ascii="Truetypewriter PolyglOTT" w:hAnsi="Truetypewriter PolyglOTT" w:cs="Truetypewriter PolyglOTT"/>
          <w:sz w:val="28"/>
          <w:szCs w:val="28"/>
        </w:rPr>
        <w:t>л его и спрятал в ножны кинжал.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Пимбура: -Я 200 оборотов мечтал встретиться с тобой, хоть услышать. Я очень рад и при этом сожалею, что не смог защитить. Я давно понял, что не достоин управлять Пимбазеном. Я не смог защитить ни себя, ни свою семью, не тебя, Исаак, ни Ниссэ. Я пойму, если ты меня не простишь. Я всё пойму. Ли, я же говорил…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*Пока Ли собирался с мыслями Исаак кинулся в Жаркие объятия с Эниси*</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Исаак: -Отец, я не сержусь. Если бы ты не был достоин освободил ли б ты меня? Смог бы ты стоять сейчас предо мною? Где мама?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обнял Исаака в ответ, и по его щеке в первые за много лет покатилась скупая слеза. Он пытался выговорить что-то, но в конце сказал*</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Эниси: -Она… Мы не можем её вызволить из ле</w:t>
      </w:r>
      <w:r w:rsidR="003D3988">
        <w:rPr>
          <w:rFonts w:ascii="Truetypewriter PolyglOTT" w:hAnsi="Truetypewriter PolyglOTT" w:cs="Truetypewriter PolyglOTT"/>
          <w:sz w:val="28"/>
          <w:szCs w:val="28"/>
        </w:rPr>
        <w:t xml:space="preserve">дяного плена, мы не можем… Я </w:t>
      </w:r>
      <w:r>
        <w:rPr>
          <w:rFonts w:ascii="Truetypewriter PolyglOTT" w:hAnsi="Truetypewriter PolyglOTT" w:cs="Truetypewriter PolyglOTT"/>
          <w:sz w:val="28"/>
          <w:szCs w:val="28"/>
        </w:rPr>
        <w:t>столько лет не мог отделаться от мысли, что ты не простишь меня, теперь я боюсь, что не простит меня она… Мне нужно тебе обо всём рассказать… У нас много времени, бесконечно много…</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*Отец повёл сына взяв свою трость*</w:t>
      </w:r>
    </w:p>
    <w:p w:rsidR="003D58D4" w:rsidRDefault="003D58D4" w:rsidP="003D58D4">
      <w:pPr>
        <w:shd w:val="clear" w:color="auto" w:fill="FFFFFF" w:themeFill="background1"/>
        <w:spacing w:before="240" w:line="240" w:lineRule="auto"/>
        <w:jc w:val="center"/>
        <w:rPr>
          <w:rFonts w:ascii="Truetypewriter PolyglOTT" w:hAnsi="Truetypewriter PolyglOTT" w:cs="Truetypewriter PolyglOTT"/>
          <w:b/>
          <w:sz w:val="36"/>
          <w:szCs w:val="28"/>
        </w:rPr>
      </w:pPr>
      <w:proofErr w:type="gramStart"/>
      <w:r w:rsidRPr="00223F19">
        <w:rPr>
          <w:rFonts w:ascii="Truetypewriter PolyglOTT" w:hAnsi="Truetypewriter PolyglOTT" w:cs="Truetypewriter PolyglOTT"/>
          <w:b/>
          <w:sz w:val="36"/>
          <w:szCs w:val="28"/>
        </w:rPr>
        <w:t>Глава</w:t>
      </w:r>
      <w:r>
        <w:rPr>
          <w:rFonts w:ascii="Truetypewriter PolyglOTT" w:hAnsi="Truetypewriter PolyglOTT" w:cs="Truetypewriter PolyglOTT"/>
          <w:b/>
          <w:sz w:val="36"/>
          <w:szCs w:val="28"/>
        </w:rPr>
        <w:t xml:space="preserve"> ?</w:t>
      </w:r>
      <w:proofErr w:type="gramEnd"/>
      <w:r>
        <w:rPr>
          <w:rFonts w:ascii="Truetypewriter PolyglOTT" w:hAnsi="Truetypewriter PolyglOTT" w:cs="Truetypewriter PolyglOTT"/>
          <w:b/>
          <w:sz w:val="36"/>
          <w:szCs w:val="28"/>
        </w:rPr>
        <w:t>. Два адмирала</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t xml:space="preserve">Приказ Верховного главного командования Пимбазена кораблям «Лейвденграс» и «Вечный Пимбазен»: Корабли десантировать на планете </w:t>
      </w:r>
      <w:r>
        <w:rPr>
          <w:rFonts w:ascii="Truetypewriter PolyglOTT" w:hAnsi="Truetypewriter PolyglOTT" w:cs="Truetypewriter PolyglOTT"/>
          <w:sz w:val="28"/>
          <w:szCs w:val="28"/>
          <w:lang w:val="en-US"/>
        </w:rPr>
        <w:t>RAN</w:t>
      </w:r>
      <w:r>
        <w:rPr>
          <w:rFonts w:ascii="Truetypewriter PolyglOTT" w:hAnsi="Truetypewriter PolyglOTT" w:cs="Truetypewriter PolyglOTT"/>
          <w:sz w:val="28"/>
          <w:szCs w:val="28"/>
        </w:rPr>
        <w:t>-</w:t>
      </w:r>
      <w:r>
        <w:rPr>
          <w:rFonts w:ascii="Truetypewriter PolyglOTT" w:hAnsi="Truetypewriter PolyglOTT" w:cs="Truetypewriter PolyglOTT"/>
          <w:sz w:val="28"/>
          <w:szCs w:val="28"/>
          <w:lang w:val="en-US"/>
        </w:rPr>
        <w:t>J</w:t>
      </w:r>
      <w:r>
        <w:rPr>
          <w:rFonts w:ascii="Truetypewriter PolyglOTT" w:hAnsi="Truetypewriter PolyglOTT" w:cs="Truetypewriter PolyglOTT"/>
          <w:sz w:val="28"/>
          <w:szCs w:val="28"/>
        </w:rPr>
        <w:t>55. После чего преступить к движению на полюс</w:t>
      </w:r>
    </w:p>
    <w:p w:rsidR="003D58D4" w:rsidRDefault="003D58D4" w:rsidP="003D58D4">
      <w:pPr>
        <w:shd w:val="clear" w:color="auto" w:fill="FFFFFF" w:themeFill="background1"/>
        <w:spacing w:before="240" w:line="240" w:lineRule="auto"/>
        <w:jc w:val="both"/>
        <w:rPr>
          <w:rFonts w:ascii="Truetypewriter PolyglOTT" w:hAnsi="Truetypewriter PolyglOTT" w:cs="Truetypewriter PolyglOTT"/>
          <w:sz w:val="28"/>
          <w:szCs w:val="28"/>
        </w:rPr>
      </w:pPr>
      <w:r>
        <w:rPr>
          <w:rFonts w:ascii="Truetypewriter PolyglOTT" w:hAnsi="Truetypewriter PolyglOTT" w:cs="Truetypewriter PolyglOTT"/>
          <w:sz w:val="28"/>
          <w:szCs w:val="28"/>
        </w:rPr>
        <w:lastRenderedPageBreak/>
        <w:t xml:space="preserve">*Лейвденграс (краткие хар-ки: максимальная скорость 60 узлов, длина 500 м, ширина 50м, осадка 4м, тип энергетической установки – ДВС, топливо </w:t>
      </w:r>
      <w:r>
        <w:rPr>
          <w:rFonts w:ascii="Truetypewriter PolyglOTT" w:hAnsi="Truetypewriter PolyglOTT" w:cs="Truetypewriter PolyglOTT"/>
          <w:sz w:val="28"/>
          <w:szCs w:val="28"/>
          <w:lang w:val="en-US"/>
        </w:rPr>
        <w:t>ADE</w:t>
      </w:r>
      <w:r w:rsidRPr="005A4406">
        <w:rPr>
          <w:rFonts w:ascii="Truetypewriter PolyglOTT" w:hAnsi="Truetypewriter PolyglOTT" w:cs="Truetypewriter PolyglOTT"/>
          <w:sz w:val="28"/>
          <w:szCs w:val="28"/>
        </w:rPr>
        <w:t>-80</w:t>
      </w:r>
      <w:r>
        <w:rPr>
          <w:rFonts w:ascii="Truetypewriter PolyglOTT" w:hAnsi="Truetypewriter PolyglOTT" w:cs="Truetypewriter PolyglOTT"/>
          <w:sz w:val="28"/>
          <w:szCs w:val="28"/>
        </w:rPr>
        <w:t>, калибр орудий 512 мм, средняя скорострельность 12 в/мин, экипаж 15000 Пимбуров, броня 10 мм состава Н-20, эквивалент 20000 мм катаной гомогенной брони) *</w:t>
      </w:r>
      <w:r w:rsidRPr="00536A96">
        <w:rPr>
          <w:rFonts w:ascii="Truetypewriter PolyglOTT" w:hAnsi="Truetypewriter PolyglOTT" w:cs="Truetypewriter PolyglOTT"/>
          <w:sz w:val="28"/>
          <w:szCs w:val="24"/>
        </w:rPr>
        <w:t xml:space="preserve">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Норамар Тородэ стоя на мостике: -Всегда мечтал о море, но никогда себе представить не мог, что буду на мостике флагмана, на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Грас по рации: -Ты уверен, что флагман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*Вечный Пимбазен аналогичные Лейвденграсу хар-ки, за исключением масимальной скорости в 55 узлов и типа энергетической установки Ядерный реактор*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-Хотя я предлагаю сойтись на том, что оба корабля флагманы, к тому же на стапелях ещё 6 таких</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-Адмирал, вам просили передать этот конверт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«От Эниси Зофэ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…Сежэс, я знаю, что предупреждаю очень не вовремя, но таковы уж законы конспирации. Перенастрой автомат заряжания, чтобы тот не брал снаряды из 12-ого погреба. Почему сказать не могу…»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-Отключить 12-ый снарядный погреб от общей системы подаче снарядов. *К борт инженеру* </w:t>
      </w:r>
      <w:proofErr w:type="gramStart"/>
      <w:r>
        <w:rPr>
          <w:rFonts w:ascii="Truetypewriter PolyglOTT" w:hAnsi="Truetypewriter PolyglOTT" w:cs="Truetypewriter PolyglOTT"/>
          <w:sz w:val="28"/>
          <w:szCs w:val="24"/>
        </w:rPr>
        <w:t>А</w:t>
      </w:r>
      <w:proofErr w:type="gramEnd"/>
      <w:r>
        <w:rPr>
          <w:rFonts w:ascii="Truetypewriter PolyglOTT" w:hAnsi="Truetypewriter PolyglOTT" w:cs="Truetypewriter PolyglOTT"/>
          <w:sz w:val="28"/>
          <w:szCs w:val="24"/>
        </w:rPr>
        <w:t xml:space="preserve"> вы разберитесь что такого находится в 12-ом погребе. Нормар… Нормар ответь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 Всё хорошо, действуем по плану, Лейвденграс налево, вы направо</w:t>
      </w:r>
    </w:p>
    <w:p w:rsidR="003D58D4" w:rsidRDefault="008303FC"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Сежес: -Так </w:t>
      </w:r>
      <w:r w:rsidR="003D58D4">
        <w:rPr>
          <w:rFonts w:ascii="Truetypewriter PolyglOTT" w:hAnsi="Truetypewriter PolyglOTT" w:cs="Truetypewriter PolyglOTT"/>
          <w:sz w:val="28"/>
          <w:szCs w:val="24"/>
        </w:rPr>
        <w:t>точно! Рулевой, лево руля!!!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*Два корабля разошлись в разные стороны и взяли курсовую скорость в 30 узлов, ревели 5 сверхмощных двигателя Лейвденграса, валили клубы пара из труб Вечного Пимбазена, а корабли расходились*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-Сэр, прямо по курсу ущелье, а за ним гавань, мы не сможем в случае чего там развернуться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-В приказе про разворот ничего не было сказано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-Как вице адмирал всё же внесу свою лепту: Корабль, всех далой с палубы, входы задраить и выставить караул</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 буду препятствовать вам. В ваших словах истина</w:t>
      </w:r>
    </w:p>
    <w:p w:rsidR="003D58D4" w:rsidRDefault="008B743B"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*Лейвденграс</w:t>
      </w:r>
      <w:r w:rsidR="003D58D4">
        <w:rPr>
          <w:rFonts w:ascii="Truetypewriter PolyglOTT" w:hAnsi="Truetypewriter PolyglOTT" w:cs="Truetypewriter PolyglOTT"/>
          <w:sz w:val="28"/>
          <w:szCs w:val="24"/>
        </w:rPr>
        <w:t xml:space="preserve"> зашёл в пролив. На закате багр</w:t>
      </w:r>
      <w:r w:rsidR="006D0A06">
        <w:rPr>
          <w:rFonts w:ascii="Truetypewriter PolyglOTT" w:hAnsi="Truetypewriter PolyglOTT" w:cs="Truetypewriter PolyglOTT"/>
          <w:sz w:val="28"/>
          <w:szCs w:val="24"/>
        </w:rPr>
        <w:t>ов</w:t>
      </w:r>
      <w:r w:rsidR="003D58D4">
        <w:rPr>
          <w:rFonts w:ascii="Truetypewriter PolyglOTT" w:hAnsi="Truetypewriter PolyglOTT" w:cs="Truetypewriter PolyglOTT"/>
          <w:sz w:val="28"/>
          <w:szCs w:val="24"/>
        </w:rPr>
        <w:t xml:space="preserve">ело солнце. Водная гладь была зеркально чиста. Нормар вышел на балкон капитанского мостика. Сам </w:t>
      </w:r>
      <w:proofErr w:type="gramStart"/>
      <w:r w:rsidR="003D58D4">
        <w:rPr>
          <w:rFonts w:ascii="Truetypewriter PolyglOTT" w:hAnsi="Truetypewriter PolyglOTT" w:cs="Truetypewriter PolyglOTT"/>
          <w:sz w:val="28"/>
          <w:szCs w:val="24"/>
        </w:rPr>
        <w:t>того</w:t>
      </w:r>
      <w:proofErr w:type="gramEnd"/>
      <w:r w:rsidR="003D58D4">
        <w:rPr>
          <w:rFonts w:ascii="Truetypewriter PolyglOTT" w:hAnsi="Truetypewriter PolyglOTT" w:cs="Truetypewriter PolyglOTT"/>
          <w:sz w:val="28"/>
          <w:szCs w:val="24"/>
        </w:rPr>
        <w:t xml:space="preserve"> не ожидая и не желая он увидел непонятные точки. В тот миг ему почудилось, что это просто отр</w:t>
      </w:r>
      <w:r w:rsidR="006D0A06">
        <w:rPr>
          <w:rFonts w:ascii="Truetypewriter PolyglOTT" w:hAnsi="Truetypewriter PolyglOTT" w:cs="Truetypewriter PolyglOTT"/>
          <w:sz w:val="28"/>
          <w:szCs w:val="24"/>
        </w:rPr>
        <w:t>ажённые лучи солнца. Лейвденграс</w:t>
      </w:r>
      <w:r w:rsidR="003D58D4">
        <w:rPr>
          <w:rFonts w:ascii="Truetypewriter PolyglOTT" w:hAnsi="Truetypewriter PolyglOTT" w:cs="Truetypewriter PolyglOTT"/>
          <w:sz w:val="28"/>
          <w:szCs w:val="24"/>
        </w:rPr>
        <w:t xml:space="preserve"> действуя по плану встал на якорь. Тем временем Вечный Пимбазен причалил к союзной базе, где</w:t>
      </w:r>
      <w:r w:rsidR="006D0A06">
        <w:rPr>
          <w:rFonts w:ascii="Truetypewriter PolyglOTT" w:hAnsi="Truetypewriter PolyglOTT" w:cs="Truetypewriter PolyglOTT"/>
          <w:sz w:val="28"/>
          <w:szCs w:val="24"/>
        </w:rPr>
        <w:t>,</w:t>
      </w:r>
      <w:r w:rsidR="003D58D4">
        <w:rPr>
          <w:rFonts w:ascii="Truetypewriter PolyglOTT" w:hAnsi="Truetypewriter PolyglOTT" w:cs="Truetypewriter PolyglOTT"/>
          <w:sz w:val="28"/>
          <w:szCs w:val="24"/>
        </w:rPr>
        <w:t xml:space="preserve"> как и ожидалось в 12-ый оружейный погреб были загружены снаряды. Сежес получил аналогичной письмо от Эн</w:t>
      </w:r>
      <w:r w:rsidR="006D0A06">
        <w:rPr>
          <w:rFonts w:ascii="Truetypewriter PolyglOTT" w:hAnsi="Truetypewriter PolyglOTT" w:cs="Truetypewriter PolyglOTT"/>
          <w:sz w:val="28"/>
          <w:szCs w:val="24"/>
        </w:rPr>
        <w:t xml:space="preserve">иси, где ему предписывалось </w:t>
      </w:r>
      <w:r w:rsidR="003D58D4">
        <w:rPr>
          <w:rFonts w:ascii="Truetypewriter PolyglOTT" w:hAnsi="Truetypewriter PolyglOTT" w:cs="Truetypewriter PolyglOTT"/>
          <w:sz w:val="28"/>
          <w:szCs w:val="24"/>
        </w:rPr>
        <w:t>довезти снаряды враж</w:t>
      </w:r>
      <w:r w:rsidR="006D0A06">
        <w:rPr>
          <w:rFonts w:ascii="Truetypewriter PolyglOTT" w:hAnsi="Truetypewriter PolyglOTT" w:cs="Truetypewriter PolyglOTT"/>
          <w:sz w:val="28"/>
          <w:szCs w:val="24"/>
        </w:rPr>
        <w:t>еского порта, где и открыть ими</w:t>
      </w:r>
      <w:r w:rsidR="003D58D4">
        <w:rPr>
          <w:rFonts w:ascii="Truetypewriter PolyglOTT" w:hAnsi="Truetypewriter PolyglOTT" w:cs="Truetypewriter PolyglOTT"/>
          <w:sz w:val="28"/>
          <w:szCs w:val="24"/>
        </w:rPr>
        <w:t xml:space="preserve"> огонь. Недолго думая Сежес нарушил приказ Эниси и приказал зарядить в орудия снаряды из 12-ого погреба. Так он решил сэкономить 4 секунды, которые пе</w:t>
      </w:r>
      <w:r w:rsidR="006D0A06">
        <w:rPr>
          <w:rFonts w:ascii="Truetypewriter PolyglOTT" w:hAnsi="Truetypewriter PolyglOTT" w:cs="Truetypewriter PolyglOTT"/>
          <w:sz w:val="28"/>
          <w:szCs w:val="24"/>
        </w:rPr>
        <w:t>резаряжается орудие. Лейвденграс</w:t>
      </w:r>
      <w:r w:rsidR="003D58D4">
        <w:rPr>
          <w:rFonts w:ascii="Truetypewriter PolyglOTT" w:hAnsi="Truetypewriter PolyglOTT" w:cs="Truetypewriter PolyglOTT"/>
          <w:sz w:val="28"/>
          <w:szCs w:val="24"/>
        </w:rPr>
        <w:t xml:space="preserve"> продолжал стоять на якоре, предусмотрительно потушив все свои огни. Его орудия были подняты на 45 градусов. Вокруг стояла тишина. И лишь слабый рокот холостых моторов давал понять, что в бухте стоит исполин. До рассвета оставалась пара часов. Вдруг резкий гул авиамоторов нарушил тишину. Начали падать бомбы, включила прожектора надвигавшаяся эскадра из 10 эсминцев, 5 крейсеров и двух линкоров*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-Тревога!!! Орудия к бою!!! Включить прожектора!!! Сорваться с якоря!!! Сежес, Сежес ответь…</w:t>
      </w:r>
    </w:p>
    <w:p w:rsidR="003D58D4" w:rsidRDefault="006D0A06"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-Да, Н</w:t>
      </w:r>
      <w:r w:rsidR="003D58D4">
        <w:rPr>
          <w:rFonts w:ascii="Truetypewriter PolyglOTT" w:hAnsi="Truetypewriter PolyglOTT" w:cs="Truetypewriter PolyglOTT"/>
          <w:sz w:val="28"/>
          <w:szCs w:val="24"/>
        </w:rPr>
        <w:t>ормар, что случилось?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-Мы держим курс по маршруту, скорость 15 узлов, на нас напали, мы не можем развернуться, даём полных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бросил рацию и преступил к командованию сражением. С борта Л</w:t>
      </w:r>
      <w:r w:rsidR="006D0A06">
        <w:rPr>
          <w:rFonts w:ascii="Truetypewriter PolyglOTT" w:hAnsi="Truetypewriter PolyglOTT" w:cs="Truetypewriter PolyglOTT"/>
          <w:sz w:val="28"/>
          <w:szCs w:val="24"/>
        </w:rPr>
        <w:t>ейвденграса начали взлетать моди</w:t>
      </w:r>
      <w:r>
        <w:rPr>
          <w:rFonts w:ascii="Truetypewriter PolyglOTT" w:hAnsi="Truetypewriter PolyglOTT" w:cs="Truetypewriter PolyglOTT"/>
          <w:sz w:val="28"/>
          <w:szCs w:val="24"/>
        </w:rPr>
        <w:t>фицирова</w:t>
      </w:r>
      <w:r w:rsidR="006D0A06">
        <w:rPr>
          <w:rFonts w:ascii="Truetypewriter PolyglOTT" w:hAnsi="Truetypewriter PolyglOTT" w:cs="Truetypewriter PolyglOTT"/>
          <w:sz w:val="28"/>
          <w:szCs w:val="24"/>
        </w:rPr>
        <w:t>н</w:t>
      </w:r>
      <w:r>
        <w:rPr>
          <w:rFonts w:ascii="Truetypewriter PolyglOTT" w:hAnsi="Truetypewriter PolyglOTT" w:cs="Truetypewriter PolyglOTT"/>
          <w:sz w:val="28"/>
          <w:szCs w:val="24"/>
        </w:rPr>
        <w:t xml:space="preserve">ные истребитель </w:t>
      </w:r>
      <w:proofErr w:type="gramStart"/>
      <w:r>
        <w:rPr>
          <w:rFonts w:ascii="Truetypewriter PolyglOTT" w:hAnsi="Truetypewriter PolyglOTT" w:cs="Truetypewriter PolyglOTT"/>
          <w:sz w:val="28"/>
          <w:szCs w:val="24"/>
        </w:rPr>
        <w:t>Синарэ(</w:t>
      </w:r>
      <w:proofErr w:type="gramEnd"/>
      <w:r>
        <w:rPr>
          <w:rFonts w:ascii="Truetypewriter PolyglOTT" w:hAnsi="Truetypewriter PolyglOTT" w:cs="Truetypewriter PolyglOTT"/>
          <w:sz w:val="28"/>
          <w:szCs w:val="24"/>
        </w:rPr>
        <w:t>Серебренные орлы), они были оснащены средствами посадки на воду, которые могли</w:t>
      </w:r>
      <w:r w:rsidR="006D0A06">
        <w:rPr>
          <w:rFonts w:ascii="Truetypewriter PolyglOTT" w:hAnsi="Truetypewriter PolyglOTT" w:cs="Truetypewriter PolyglOTT"/>
          <w:sz w:val="28"/>
          <w:szCs w:val="24"/>
        </w:rPr>
        <w:t xml:space="preserve"> убираться в полёте. Т.к. их пра</w:t>
      </w:r>
      <w:r>
        <w:rPr>
          <w:rFonts w:ascii="Truetypewriter PolyglOTT" w:hAnsi="Truetypewriter PolyglOTT" w:cs="Truetypewriter PolyglOTT"/>
          <w:sz w:val="28"/>
          <w:szCs w:val="24"/>
        </w:rPr>
        <w:t>родители легко перескакивали 4 маха*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Нормар… Команда кораблю, полный ход по маяку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-Есть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разрешите прибавить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-Нельзя, чем дальше вперёд, тем больше врагов, они и есть наше задание. Двигаемся 15 узлов, Вечный Пимбазен нас догонит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рапорт систем связи: на борту диверсанты</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Нормар: -Как? Пресечь!!! Основные орудия, залп по второму линкору, первый уже тонет. ВПК, открыть залп по эсминцам, крейсерам и торпедам в зоне видимости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Пилот по рации: -Рэд Чронэ вызывает базу, как слышите?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-Слышим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Рэд: -Топливо на исходе, где «Сквиж» когда он так нужен?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-Я не знаю где твоя птичка, посадку на палубу Лейвденграса разрешаю. Выпускай тормозной гак</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*Вечный Пимбазен*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 Прямо по курсу узкий проём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-Нам туда, прямо по курсу, полный ход, выпустить самолётную эскадру для разведки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-Вы уверены, на кораблях класса Лейвденграс и Вечный Пимбазен всего 3 эскадры по 4 самолёта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прав, загрузить в них бомб столько, сколько смогут унести и отправить на помощь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вы не понимаете, это истребители, не бомбардировщики, они не созданы для такого. Пожалейте топливо, мы не Лейвденграс у которого пол корпуса – баки с топливом. У нас его не так уж и много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 Ладно, отправьте один самолёт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-Приказ отправить в сторону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вырвав микрофон рации интеркома*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…все самолёты, поможем братьям, поможем Лейвденграсу!!!</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Сэр, что вы тво…</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Штурман: -Прямо по курсу остовы, Лейвденграс на расстоянии 30 миль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-Полный ход</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Рация: -Нормар ответь, Нормар…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запыхаясь: -Сежес, диверсанты, они открыли баки, у нас нет топлива, у нас нет электричества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-Жди, через 30 минут я подойду, у вас ещё работают двигатели?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-Только один</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lastRenderedPageBreak/>
        <w:t>Сежес: -Прижмитесь к берегу, чтоб мы прошли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последних каплях топлива Лейвденграс подошёл к берегу, 4 из 5 его двигателей были уничтожены диверсантами. Вечный Пимбазен был на расстоянии 2 км*</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в погреба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-Нормар, ты в своём уме?</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-Да, ещё чуть</w:t>
      </w:r>
      <w:r w:rsidR="006D0A06">
        <w:rPr>
          <w:rFonts w:ascii="Truetypewriter PolyglOTT" w:hAnsi="Truetypewriter PolyglOTT" w:cs="Truetypewriter PolyglOTT"/>
          <w:sz w:val="28"/>
          <w:szCs w:val="24"/>
        </w:rPr>
        <w:t>-чуть и в нас будут брать на або</w:t>
      </w:r>
      <w:r>
        <w:rPr>
          <w:rFonts w:ascii="Truetypewriter PolyglOTT" w:hAnsi="Truetypewriter PolyglOTT" w:cs="Truetypewriter PolyglOTT"/>
          <w:sz w:val="28"/>
          <w:szCs w:val="24"/>
        </w:rPr>
        <w:t>рдажь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-Не возьмут</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-Диверсанты ж как-то проникли, значит возьмут. Кто-нибудь стоящий рядом, открыть огонь из всех орудий по погребам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-Отставить, я здесь капитан, огонь не открывать. Корабль не трогать!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уже поздно, штурм начался. Ты ведь понимаешь, что если они захва… Есть проблемы посерьёзней, открыть огонь из всех орудий!!! Сежес, у нас документы, техника. По уставу ты должен уничтожить Лейвденграс…</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-К чёрту устав!!! Я не буду открывать огонь по другу, никогда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*На палубу вбежал борт инженер*</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-Сэр, у вас в орудиях какие-то необычные снаряды. Они напоминают снаряды электро-винтовки Антролэ концерна Пимбазенъерих Аутоматих. Только не 7.62 калибр, а 512…</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-Ты можешь из запрограммировать на дистанционный подрыв?</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Инженер: -Не те, что уже в стволах, как только я попытаюсь это сделать весь корабль взлетит на воздух от ЭМИ</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-Сежес, стреляй мать твою, ты какого «девштраль» тормозишь</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-Я… я…</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Солдат: -Открыть огонь из всех орудий по борту Лейвденграса!!!</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 xml:space="preserve">*Громыхнули залпом 9 из 12 пушек. В этот момент время будто остановилось. Сежес потянулся к кобуре с пистолетом, для того, чтобы выстрелить себе в висок и уйти вместе с Нормаром. Нормар наконец-то понял, какого быть в шкуре дивианта. Какого чувствовать всё это. Снаряды долетели до обшивки Лейвденграса, но из-за особенности </w:t>
      </w:r>
      <w:r>
        <w:rPr>
          <w:rFonts w:ascii="Truetypewriter PolyglOTT" w:hAnsi="Truetypewriter PolyglOTT" w:cs="Truetypewriter PolyglOTT"/>
          <w:sz w:val="28"/>
          <w:szCs w:val="24"/>
        </w:rPr>
        <w:lastRenderedPageBreak/>
        <w:t>радио-взрывателя, реагирующего на нитротин, сработали за 30 метров до неё, образовав гигантскую молнию, ударившую в Лейвденграс. ЭМИ вывел из строя все самолёты противника, т.к. те были не оснащены полным экранированием проводки. Вражеский корабль надвигавшийся и готовившийся к тарану, тот что заставил прерваться Нормара, шёл ко дну благодаря работе орудий Лейвденграса. *</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Нормар борясь со страшным звоном в ушах подошёл к рации и проорал: -Я в раю?</w:t>
      </w:r>
    </w:p>
    <w:p w:rsidR="003D58D4" w:rsidRDefault="003D58D4" w:rsidP="003D58D4">
      <w:pPr>
        <w:jc w:val="both"/>
        <w:rPr>
          <w:rFonts w:ascii="Truetypewriter PolyglOTT" w:hAnsi="Truetypewriter PolyglOTT" w:cs="Truetypewriter PolyglOTT"/>
          <w:sz w:val="28"/>
          <w:szCs w:val="24"/>
        </w:rPr>
      </w:pPr>
      <w:r>
        <w:rPr>
          <w:rFonts w:ascii="Truetypewriter PolyglOTT" w:hAnsi="Truetypewriter PolyglOTT" w:cs="Truetypewriter PolyglOTT"/>
          <w:sz w:val="28"/>
          <w:szCs w:val="24"/>
        </w:rPr>
        <w:t>Сежес бросил пистолет и сказал ему в ответ: -Сейчас и тебе</w:t>
      </w:r>
      <w:r w:rsidR="006D0A06">
        <w:rPr>
          <w:rFonts w:ascii="Truetypewriter PolyglOTT" w:hAnsi="Truetypewriter PolyglOTT" w:cs="Truetypewriter PolyglOTT"/>
          <w:sz w:val="28"/>
          <w:szCs w:val="24"/>
        </w:rPr>
        <w:t>,</w:t>
      </w:r>
      <w:r>
        <w:rPr>
          <w:rFonts w:ascii="Truetypewriter PolyglOTT" w:hAnsi="Truetypewriter PolyglOTT" w:cs="Truetypewriter PolyglOTT"/>
          <w:sz w:val="28"/>
          <w:szCs w:val="24"/>
        </w:rPr>
        <w:t xml:space="preserve"> и солдату ад покажется курортом… </w:t>
      </w:r>
    </w:p>
    <w:p w:rsidR="003D58D4" w:rsidRPr="002B7E1D" w:rsidRDefault="003D58D4" w:rsidP="002B7E1D">
      <w:pPr>
        <w:shd w:val="clear" w:color="auto" w:fill="FFFFFF" w:themeFill="background1"/>
        <w:spacing w:before="240" w:line="240" w:lineRule="auto"/>
        <w:jc w:val="both"/>
        <w:rPr>
          <w:rFonts w:ascii="Truetypewriter PolyglOTT" w:hAnsi="Truetypewriter PolyglOTT" w:cs="Truetypewriter PolyglOTT"/>
          <w:sz w:val="28"/>
          <w:szCs w:val="28"/>
        </w:rPr>
      </w:pPr>
    </w:p>
    <w:sectPr w:rsidR="003D58D4" w:rsidRPr="002B7E1D">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CC"/>
    <w:family w:val="swiss"/>
    <w:pitch w:val="variable"/>
    <w:sig w:usb0="E4002EFF" w:usb1="C000247B" w:usb2="00000009" w:usb3="00000000" w:csb0="000001FF" w:csb1="00000000"/>
  </w:font>
  <w:font w:name="Times New Roman">
    <w:panose1 w:val="02020603050405020304"/>
    <w:charset w:val="CC"/>
    <w:family w:val="roman"/>
    <w:pitch w:val="variable"/>
    <w:sig w:usb0="E0002EFF" w:usb1="C000785B" w:usb2="00000009" w:usb3="00000000" w:csb0="000001FF" w:csb1="00000000"/>
  </w:font>
  <w:font w:name="Truetypewriter PolyglOTT">
    <w:altName w:val="Microsoft Sans Serif"/>
    <w:charset w:val="CC"/>
    <w:family w:val="roman"/>
    <w:pitch w:val="variable"/>
    <w:sig w:usb0="00000000" w:usb1="C2001813" w:usb2="00811008" w:usb3="00000000" w:csb0="000101FF" w:csb1="00000000"/>
  </w:font>
  <w:font w:name="Calibri Light">
    <w:panose1 w:val="020F0302020204030204"/>
    <w:charset w:val="CC"/>
    <w:family w:val="swiss"/>
    <w:pitch w:val="variable"/>
    <w:sig w:usb0="E4002EFF" w:usb1="C000247B" w:usb2="00000009" w:usb3="00000000" w:csb0="000001FF" w:csb1="00000000"/>
  </w:font>
</w:fonts>
</file>

<file path=word/people.xml><?xml version="1.0" encoding="utf-8"?>
<w15:people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Иван">
    <w15:presenceInfo w15:providerId="Windows Live" w15:userId="7a7f1ef7f943e607"/>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432A"/>
    <w:rsid w:val="00012EA1"/>
    <w:rsid w:val="00015DB2"/>
    <w:rsid w:val="00026C18"/>
    <w:rsid w:val="0002708B"/>
    <w:rsid w:val="0003506D"/>
    <w:rsid w:val="00036744"/>
    <w:rsid w:val="00041434"/>
    <w:rsid w:val="000426A0"/>
    <w:rsid w:val="00044854"/>
    <w:rsid w:val="00050C4B"/>
    <w:rsid w:val="000514DD"/>
    <w:rsid w:val="000565F1"/>
    <w:rsid w:val="00057279"/>
    <w:rsid w:val="00064656"/>
    <w:rsid w:val="00075600"/>
    <w:rsid w:val="00083A0E"/>
    <w:rsid w:val="0009325D"/>
    <w:rsid w:val="000A1DF7"/>
    <w:rsid w:val="000B03C8"/>
    <w:rsid w:val="000B0C21"/>
    <w:rsid w:val="000B6A4D"/>
    <w:rsid w:val="000C3B2B"/>
    <w:rsid w:val="000D1F7B"/>
    <w:rsid w:val="000D4824"/>
    <w:rsid w:val="00100278"/>
    <w:rsid w:val="00100449"/>
    <w:rsid w:val="00121B08"/>
    <w:rsid w:val="00125FAF"/>
    <w:rsid w:val="001742CD"/>
    <w:rsid w:val="00181DA4"/>
    <w:rsid w:val="00193D3F"/>
    <w:rsid w:val="0019477B"/>
    <w:rsid w:val="00194FC2"/>
    <w:rsid w:val="001A0DB5"/>
    <w:rsid w:val="001A0F33"/>
    <w:rsid w:val="001A2003"/>
    <w:rsid w:val="001B3395"/>
    <w:rsid w:val="001B617C"/>
    <w:rsid w:val="001B6BA1"/>
    <w:rsid w:val="001D3C57"/>
    <w:rsid w:val="001F4BFD"/>
    <w:rsid w:val="001F5424"/>
    <w:rsid w:val="00203B18"/>
    <w:rsid w:val="0020485C"/>
    <w:rsid w:val="00221D41"/>
    <w:rsid w:val="00225EEB"/>
    <w:rsid w:val="00235921"/>
    <w:rsid w:val="002400D8"/>
    <w:rsid w:val="00263EC2"/>
    <w:rsid w:val="0026763F"/>
    <w:rsid w:val="00281020"/>
    <w:rsid w:val="00291BB8"/>
    <w:rsid w:val="00292B74"/>
    <w:rsid w:val="002B49C2"/>
    <w:rsid w:val="002B7E1D"/>
    <w:rsid w:val="002C0BA6"/>
    <w:rsid w:val="002C2CA1"/>
    <w:rsid w:val="002C5BDE"/>
    <w:rsid w:val="002E024B"/>
    <w:rsid w:val="002E0C34"/>
    <w:rsid w:val="002F00E0"/>
    <w:rsid w:val="0030489E"/>
    <w:rsid w:val="003116CE"/>
    <w:rsid w:val="00315F6D"/>
    <w:rsid w:val="003171B0"/>
    <w:rsid w:val="00330857"/>
    <w:rsid w:val="003455D6"/>
    <w:rsid w:val="003645B2"/>
    <w:rsid w:val="00364D58"/>
    <w:rsid w:val="003821A3"/>
    <w:rsid w:val="00384A71"/>
    <w:rsid w:val="003953FA"/>
    <w:rsid w:val="00395D78"/>
    <w:rsid w:val="003A466D"/>
    <w:rsid w:val="003C7AF7"/>
    <w:rsid w:val="003D3988"/>
    <w:rsid w:val="003D55F9"/>
    <w:rsid w:val="003D58D4"/>
    <w:rsid w:val="003E234A"/>
    <w:rsid w:val="00400348"/>
    <w:rsid w:val="004026BA"/>
    <w:rsid w:val="0040376A"/>
    <w:rsid w:val="00403D4B"/>
    <w:rsid w:val="00413C76"/>
    <w:rsid w:val="00415245"/>
    <w:rsid w:val="00440A3D"/>
    <w:rsid w:val="00455A34"/>
    <w:rsid w:val="004768AB"/>
    <w:rsid w:val="00481CC5"/>
    <w:rsid w:val="00485BED"/>
    <w:rsid w:val="0049139E"/>
    <w:rsid w:val="00497C80"/>
    <w:rsid w:val="004B6C09"/>
    <w:rsid w:val="004D1A73"/>
    <w:rsid w:val="004E3776"/>
    <w:rsid w:val="00517BAD"/>
    <w:rsid w:val="00525657"/>
    <w:rsid w:val="005445D1"/>
    <w:rsid w:val="00557796"/>
    <w:rsid w:val="00561141"/>
    <w:rsid w:val="00562B28"/>
    <w:rsid w:val="005734D2"/>
    <w:rsid w:val="00575283"/>
    <w:rsid w:val="005770D9"/>
    <w:rsid w:val="0058663F"/>
    <w:rsid w:val="005871E0"/>
    <w:rsid w:val="005A17E8"/>
    <w:rsid w:val="005A3D17"/>
    <w:rsid w:val="005B21E8"/>
    <w:rsid w:val="005B22CC"/>
    <w:rsid w:val="005C073B"/>
    <w:rsid w:val="005C4679"/>
    <w:rsid w:val="005C4E1D"/>
    <w:rsid w:val="005D0110"/>
    <w:rsid w:val="005D2AF3"/>
    <w:rsid w:val="005D4C3C"/>
    <w:rsid w:val="005E1063"/>
    <w:rsid w:val="005F3447"/>
    <w:rsid w:val="00600070"/>
    <w:rsid w:val="00603505"/>
    <w:rsid w:val="006041D2"/>
    <w:rsid w:val="0061360A"/>
    <w:rsid w:val="00614D5A"/>
    <w:rsid w:val="00627481"/>
    <w:rsid w:val="00627C0B"/>
    <w:rsid w:val="006345ED"/>
    <w:rsid w:val="00641F52"/>
    <w:rsid w:val="006439F0"/>
    <w:rsid w:val="00643F03"/>
    <w:rsid w:val="006531DC"/>
    <w:rsid w:val="00670F34"/>
    <w:rsid w:val="006738E7"/>
    <w:rsid w:val="00687BD3"/>
    <w:rsid w:val="00692A3D"/>
    <w:rsid w:val="00692FB8"/>
    <w:rsid w:val="00695C45"/>
    <w:rsid w:val="006971AD"/>
    <w:rsid w:val="006A3ADD"/>
    <w:rsid w:val="006A7CF6"/>
    <w:rsid w:val="006B2AD1"/>
    <w:rsid w:val="006C3542"/>
    <w:rsid w:val="006C74B4"/>
    <w:rsid w:val="006D0A06"/>
    <w:rsid w:val="006D50A6"/>
    <w:rsid w:val="006D63B3"/>
    <w:rsid w:val="00704BBE"/>
    <w:rsid w:val="00717267"/>
    <w:rsid w:val="00727551"/>
    <w:rsid w:val="007376C6"/>
    <w:rsid w:val="00737D64"/>
    <w:rsid w:val="0075772E"/>
    <w:rsid w:val="00766E6C"/>
    <w:rsid w:val="00773DF1"/>
    <w:rsid w:val="00784FD9"/>
    <w:rsid w:val="00786F08"/>
    <w:rsid w:val="00791F51"/>
    <w:rsid w:val="007A7FE0"/>
    <w:rsid w:val="007B059D"/>
    <w:rsid w:val="007B455D"/>
    <w:rsid w:val="007C4E64"/>
    <w:rsid w:val="007C53D1"/>
    <w:rsid w:val="007C6F1E"/>
    <w:rsid w:val="007D28F0"/>
    <w:rsid w:val="007E105C"/>
    <w:rsid w:val="007F216E"/>
    <w:rsid w:val="007F2B32"/>
    <w:rsid w:val="007F2CF1"/>
    <w:rsid w:val="008064A0"/>
    <w:rsid w:val="00814214"/>
    <w:rsid w:val="008143FF"/>
    <w:rsid w:val="00817144"/>
    <w:rsid w:val="00821586"/>
    <w:rsid w:val="008303FC"/>
    <w:rsid w:val="008326AD"/>
    <w:rsid w:val="008370CB"/>
    <w:rsid w:val="0086057A"/>
    <w:rsid w:val="0086531A"/>
    <w:rsid w:val="00880F3C"/>
    <w:rsid w:val="0088493E"/>
    <w:rsid w:val="00892113"/>
    <w:rsid w:val="00896600"/>
    <w:rsid w:val="008A5017"/>
    <w:rsid w:val="008B1CC2"/>
    <w:rsid w:val="008B3BBB"/>
    <w:rsid w:val="008B743B"/>
    <w:rsid w:val="008C4EDD"/>
    <w:rsid w:val="008C5E2A"/>
    <w:rsid w:val="008D1E6B"/>
    <w:rsid w:val="008E0590"/>
    <w:rsid w:val="008E3474"/>
    <w:rsid w:val="008F3932"/>
    <w:rsid w:val="009003D8"/>
    <w:rsid w:val="0090302F"/>
    <w:rsid w:val="00904831"/>
    <w:rsid w:val="00906B4E"/>
    <w:rsid w:val="00912C80"/>
    <w:rsid w:val="00920EE1"/>
    <w:rsid w:val="00943F89"/>
    <w:rsid w:val="009449A3"/>
    <w:rsid w:val="009469E3"/>
    <w:rsid w:val="00947C23"/>
    <w:rsid w:val="009702CD"/>
    <w:rsid w:val="00972860"/>
    <w:rsid w:val="0097437A"/>
    <w:rsid w:val="00984652"/>
    <w:rsid w:val="00994F26"/>
    <w:rsid w:val="009A5929"/>
    <w:rsid w:val="009B529F"/>
    <w:rsid w:val="009D1DA3"/>
    <w:rsid w:val="009D34A4"/>
    <w:rsid w:val="009D58AB"/>
    <w:rsid w:val="00A04DAC"/>
    <w:rsid w:val="00A14102"/>
    <w:rsid w:val="00A160B9"/>
    <w:rsid w:val="00A2141C"/>
    <w:rsid w:val="00A21AF7"/>
    <w:rsid w:val="00A34DD0"/>
    <w:rsid w:val="00A82411"/>
    <w:rsid w:val="00A9364B"/>
    <w:rsid w:val="00AA1498"/>
    <w:rsid w:val="00AA4015"/>
    <w:rsid w:val="00AB61E6"/>
    <w:rsid w:val="00AC4764"/>
    <w:rsid w:val="00AC62B9"/>
    <w:rsid w:val="00AD070B"/>
    <w:rsid w:val="00AD24F3"/>
    <w:rsid w:val="00AD3459"/>
    <w:rsid w:val="00AD5C45"/>
    <w:rsid w:val="00AE0AC5"/>
    <w:rsid w:val="00AF1E92"/>
    <w:rsid w:val="00B2432A"/>
    <w:rsid w:val="00B40E8B"/>
    <w:rsid w:val="00B57B9F"/>
    <w:rsid w:val="00B61803"/>
    <w:rsid w:val="00B82772"/>
    <w:rsid w:val="00B94DD4"/>
    <w:rsid w:val="00B95976"/>
    <w:rsid w:val="00BA5361"/>
    <w:rsid w:val="00BA6797"/>
    <w:rsid w:val="00BA7274"/>
    <w:rsid w:val="00BA7922"/>
    <w:rsid w:val="00BC0ACF"/>
    <w:rsid w:val="00BD37D1"/>
    <w:rsid w:val="00BE3C7B"/>
    <w:rsid w:val="00BF15B5"/>
    <w:rsid w:val="00BF36C9"/>
    <w:rsid w:val="00BF3F01"/>
    <w:rsid w:val="00C0088C"/>
    <w:rsid w:val="00C01ED0"/>
    <w:rsid w:val="00C11101"/>
    <w:rsid w:val="00C13800"/>
    <w:rsid w:val="00C14652"/>
    <w:rsid w:val="00C2242C"/>
    <w:rsid w:val="00C35A37"/>
    <w:rsid w:val="00C4370B"/>
    <w:rsid w:val="00C43CBD"/>
    <w:rsid w:val="00C54A86"/>
    <w:rsid w:val="00C56D02"/>
    <w:rsid w:val="00C61DA1"/>
    <w:rsid w:val="00C70451"/>
    <w:rsid w:val="00C744A4"/>
    <w:rsid w:val="00C81D1B"/>
    <w:rsid w:val="00CA7E2E"/>
    <w:rsid w:val="00CB0E47"/>
    <w:rsid w:val="00CD750E"/>
    <w:rsid w:val="00CE596B"/>
    <w:rsid w:val="00CF14A4"/>
    <w:rsid w:val="00CF33D8"/>
    <w:rsid w:val="00CF3D52"/>
    <w:rsid w:val="00D05B14"/>
    <w:rsid w:val="00D21A39"/>
    <w:rsid w:val="00D301FE"/>
    <w:rsid w:val="00D56169"/>
    <w:rsid w:val="00D63FCB"/>
    <w:rsid w:val="00D67BC8"/>
    <w:rsid w:val="00D9155D"/>
    <w:rsid w:val="00D9374C"/>
    <w:rsid w:val="00D956B2"/>
    <w:rsid w:val="00DC0933"/>
    <w:rsid w:val="00DC5EB4"/>
    <w:rsid w:val="00DE5DB2"/>
    <w:rsid w:val="00DF36EB"/>
    <w:rsid w:val="00E016E6"/>
    <w:rsid w:val="00E0375A"/>
    <w:rsid w:val="00E14B48"/>
    <w:rsid w:val="00E30075"/>
    <w:rsid w:val="00E316EF"/>
    <w:rsid w:val="00E37B0B"/>
    <w:rsid w:val="00E42B8D"/>
    <w:rsid w:val="00E51489"/>
    <w:rsid w:val="00E52EF6"/>
    <w:rsid w:val="00E55DD1"/>
    <w:rsid w:val="00E57A2D"/>
    <w:rsid w:val="00E61027"/>
    <w:rsid w:val="00E61C40"/>
    <w:rsid w:val="00E734BE"/>
    <w:rsid w:val="00E758D4"/>
    <w:rsid w:val="00EA0D60"/>
    <w:rsid w:val="00EB1775"/>
    <w:rsid w:val="00ED7393"/>
    <w:rsid w:val="00EE3A5D"/>
    <w:rsid w:val="00EE55EA"/>
    <w:rsid w:val="00F015DE"/>
    <w:rsid w:val="00F023B4"/>
    <w:rsid w:val="00F02A6A"/>
    <w:rsid w:val="00F036BB"/>
    <w:rsid w:val="00F11A89"/>
    <w:rsid w:val="00F12B10"/>
    <w:rsid w:val="00F278AE"/>
    <w:rsid w:val="00F44929"/>
    <w:rsid w:val="00F45C86"/>
    <w:rsid w:val="00F8230C"/>
    <w:rsid w:val="00F930A0"/>
    <w:rsid w:val="00FA0B76"/>
    <w:rsid w:val="00FA6F14"/>
    <w:rsid w:val="00FA7468"/>
    <w:rsid w:val="00FD2959"/>
    <w:rsid w:val="00FF2340"/>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7791657"/>
  <w15:chartTrackingRefBased/>
  <w15:docId w15:val="{AACBDC45-708B-4CF0-8189-5EF5768CB7E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49139E"/>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Subtle Reference"/>
    <w:basedOn w:val="a0"/>
    <w:uiPriority w:val="31"/>
    <w:qFormat/>
    <w:rsid w:val="007F216E"/>
    <w:rPr>
      <w:smallCaps/>
      <w:color w:val="5A5A5A" w:themeColor="text1" w:themeTint="A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19911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microsoft.com/office/2011/relationships/people" Target="people.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58BE1A8-C191-4D1F-9602-911E1FBA25B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1914</TotalTime>
  <Pages>121</Pages>
  <Words>30174</Words>
  <Characters>171992</Characters>
  <Application>Microsoft Office Word</Application>
  <DocSecurity>0</DocSecurity>
  <Lines>1433</Lines>
  <Paragraphs>403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201763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Дом</dc:creator>
  <cp:keywords/>
  <dc:description/>
  <cp:lastModifiedBy>Иван</cp:lastModifiedBy>
  <cp:revision>194</cp:revision>
  <dcterms:created xsi:type="dcterms:W3CDTF">2023-01-30T14:34:00Z</dcterms:created>
  <dcterms:modified xsi:type="dcterms:W3CDTF">2024-10-23T19:35:00Z</dcterms:modified>
</cp:coreProperties>
</file>